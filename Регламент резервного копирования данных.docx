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pPr w:leftFromText="180" w:rightFromText="180" w:horzAnchor="margin" w:tblpXSpec="center" w:tblpY="-335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4536"/>
        <w:gridCol w:w="3118"/>
      </w:tblGrid>
      <w:tr w:rsidR="001065FF" w:rsidTr="007214EE">
        <w:trPr>
          <w:trHeight w:val="1971"/>
        </w:trPr>
        <w:tc>
          <w:tcPr>
            <w:tcW w:w="3369" w:type="dxa"/>
          </w:tcPr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«СОГЛАСОВАНО»</w:t>
            </w:r>
            <w:r>
              <w:rPr>
                <w:rFonts w:ascii="Times New Roman" w:hAnsi="Times New Roman" w:cs="Times New Roman"/>
                <w:b/>
              </w:rPr>
              <w:tab/>
            </w:r>
            <w:r>
              <w:rPr>
                <w:rFonts w:ascii="Times New Roman" w:hAnsi="Times New Roman" w:cs="Times New Roman"/>
                <w:b/>
              </w:rPr>
              <w:tab/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Начальник отдела ИТ 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инфраструктуры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ООО ЛУКОИЛ Узбекистан 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Оперейтинг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Компани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</w:p>
          <w:p w:rsidR="001065FF" w:rsidRPr="00661C3D" w:rsidRDefault="001065FF" w:rsidP="007214EE">
            <w:pPr>
              <w:rPr>
                <w:rFonts w:ascii="Times New Roman" w:hAnsi="Times New Roman" w:cs="Times New Roman"/>
                <w:b/>
                <w:lang w:val="en-US"/>
                <w:rPrChange w:id="0" w:author="Burnashev, Yuriy Yu." w:date="2020-04-01T18:13:00Z">
                  <w:rPr>
                    <w:rFonts w:ascii="Times New Roman" w:hAnsi="Times New Roman" w:cs="Times New Roman"/>
                    <w:b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</w:rPr>
              <w:t>___________</w:t>
            </w:r>
            <w:del w:id="1" w:author="Burnashev, Yuriy Yu." w:date="2020-04-01T18:13:00Z">
              <w:r w:rsidDel="00661C3D">
                <w:rPr>
                  <w:rFonts w:ascii="Times New Roman" w:hAnsi="Times New Roman" w:cs="Times New Roman"/>
                  <w:b/>
                </w:rPr>
                <w:delText>Треногин М. С.</w:delText>
              </w:r>
            </w:del>
            <w:ins w:id="2" w:author="Burnashev, Yuriy Yu." w:date="2020-04-01T18:13:00Z"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>_______________</w:t>
              </w:r>
            </w:ins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</w:p>
          <w:p w:rsidR="001065FF" w:rsidRDefault="001065FF" w:rsidP="002D65BA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«___»</w:t>
            </w:r>
            <w:ins w:id="3" w:author="Burnashev, Yuriy Yu." w:date="2020-04-01T18:14:00Z"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>_______________</w:t>
              </w:r>
            </w:ins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del w:id="4" w:author="Burnashev, Yuriy Yu." w:date="2020-04-01T18:14:00Z">
              <w:r w:rsidDel="00661C3D">
                <w:rPr>
                  <w:rFonts w:ascii="Times New Roman" w:hAnsi="Times New Roman" w:cs="Times New Roman"/>
                  <w:b/>
                  <w:lang w:val="en-US"/>
                </w:rPr>
                <w:delText xml:space="preserve">_____________ </w:delText>
              </w:r>
            </w:del>
            <w:ins w:id="5" w:author="Burnashev, Yuriy Yu." w:date="2020-04-01T18:14:00Z"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 xml:space="preserve"> </w:t>
              </w:r>
            </w:ins>
            <w:del w:id="6" w:author="Burnashev, Yuriy Yu." w:date="2020-04-01T18:11:00Z">
              <w:r w:rsidDel="00661C3D">
                <w:rPr>
                  <w:rFonts w:ascii="Times New Roman" w:hAnsi="Times New Roman" w:cs="Times New Roman"/>
                  <w:b/>
                  <w:lang w:val="en-US"/>
                </w:rPr>
                <w:delText>2018г</w:delText>
              </w:r>
            </w:del>
            <w:ins w:id="7" w:author="Burnashev, Yuriy Yu." w:date="2020-04-01T18:11:00Z"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>2020г</w:t>
              </w:r>
            </w:ins>
          </w:p>
        </w:tc>
        <w:tc>
          <w:tcPr>
            <w:tcW w:w="4536" w:type="dxa"/>
          </w:tcPr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«СОГЛАСОВАНО»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  <w:p w:rsidR="001065FF" w:rsidRPr="00B75FE5" w:rsidRDefault="001065FF" w:rsidP="007214E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7D09">
              <w:rPr>
                <w:rFonts w:ascii="Times New Roman" w:eastAsia="Times New Roman" w:hAnsi="Times New Roman" w:cs="Times New Roman"/>
                <w:b/>
                <w:bCs/>
              </w:rPr>
              <w:t>Начальник Ремонтно-сервисного</w:t>
            </w:r>
          </w:p>
          <w:p w:rsidR="001065FF" w:rsidRPr="00D1197C" w:rsidRDefault="001065FF" w:rsidP="007214EE">
            <w:pPr>
              <w:rPr>
                <w:rFonts w:ascii="Times New Roman" w:hAnsi="Times New Roman" w:cs="Times New Roman"/>
                <w:b/>
              </w:rPr>
            </w:pPr>
            <w:r w:rsidRPr="00397D09">
              <w:rPr>
                <w:rFonts w:ascii="Times New Roman" w:eastAsia="Times New Roman" w:hAnsi="Times New Roman" w:cs="Times New Roman"/>
                <w:b/>
                <w:bCs/>
              </w:rPr>
              <w:t>центра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ООО ЛУКОИЛ Узбекистан 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Оперейтинг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Компани</w:t>
            </w:r>
          </w:p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</w:p>
          <w:p w:rsidR="001065FF" w:rsidRPr="00661C3D" w:rsidRDefault="001065FF" w:rsidP="007214EE">
            <w:pPr>
              <w:rPr>
                <w:rFonts w:ascii="Times New Roman" w:hAnsi="Times New Roman" w:cs="Times New Roman"/>
                <w:b/>
                <w:lang w:val="en-US"/>
                <w:rPrChange w:id="8" w:author="Burnashev, Yuriy Yu." w:date="2020-04-01T18:14:00Z">
                  <w:rPr>
                    <w:rFonts w:ascii="Times New Roman" w:hAnsi="Times New Roman" w:cs="Times New Roman"/>
                    <w:b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</w:rPr>
              <w:t>__________</w:t>
            </w:r>
            <w:del w:id="9" w:author="Burnashev, Yuriy Yu." w:date="2020-04-01T18:13:00Z">
              <w:r w:rsidRPr="00397D09" w:rsidDel="00661C3D">
                <w:rPr>
                  <w:rFonts w:ascii="Times New Roman" w:eastAsia="Times New Roman" w:hAnsi="Times New Roman" w:cs="Times New Roman"/>
                  <w:b/>
                  <w:bCs/>
                  <w:sz w:val="16"/>
                  <w:szCs w:val="16"/>
                </w:rPr>
                <w:delText xml:space="preserve"> </w:delText>
              </w:r>
            </w:del>
            <w:del w:id="10" w:author="Burnashev, Yuriy Yu." w:date="2020-04-01T18:14:00Z">
              <w:r w:rsidRPr="00397D09" w:rsidDel="00661C3D">
                <w:rPr>
                  <w:rFonts w:ascii="Times New Roman" w:eastAsia="Times New Roman" w:hAnsi="Times New Roman" w:cs="Times New Roman"/>
                  <w:b/>
                  <w:bCs/>
                </w:rPr>
                <w:delText>Докин Ю.И./Калинин Р.В.</w:delText>
              </w:r>
            </w:del>
            <w:ins w:id="11" w:author="Burnashev, Yuriy Yu." w:date="2020-04-01T18:14:00Z">
              <w:r w:rsidR="00661C3D">
                <w:rPr>
                  <w:rFonts w:ascii="Times New Roman" w:eastAsia="Times New Roman" w:hAnsi="Times New Roman" w:cs="Times New Roman"/>
                  <w:b/>
                  <w:bCs/>
                  <w:lang w:val="en-US"/>
                </w:rPr>
                <w:t>_____________________</w:t>
              </w:r>
            </w:ins>
          </w:p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</w:p>
          <w:p w:rsidR="001065FF" w:rsidRDefault="001065FF" w:rsidP="002D65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«___» _____________ </w:t>
            </w:r>
            <w:del w:id="12" w:author="Burnashev, Yuriy Yu." w:date="2020-04-01T18:12:00Z">
              <w:r w:rsidDel="00661C3D">
                <w:rPr>
                  <w:rFonts w:ascii="Times New Roman" w:hAnsi="Times New Roman" w:cs="Times New Roman"/>
                  <w:b/>
                </w:rPr>
                <w:delText>2018г</w:delText>
              </w:r>
            </w:del>
            <w:ins w:id="13" w:author="Burnashev, Yuriy Yu." w:date="2020-04-01T18:12:00Z">
              <w:r w:rsidR="00661C3D">
                <w:rPr>
                  <w:rFonts w:ascii="Times New Roman" w:hAnsi="Times New Roman" w:cs="Times New Roman"/>
                  <w:b/>
                </w:rPr>
                <w:t>20</w:t>
              </w:r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>20</w:t>
              </w:r>
              <w:r w:rsidR="00661C3D">
                <w:rPr>
                  <w:rFonts w:ascii="Times New Roman" w:hAnsi="Times New Roman" w:cs="Times New Roman"/>
                  <w:b/>
                </w:rPr>
                <w:t>г</w:t>
              </w:r>
            </w:ins>
          </w:p>
        </w:tc>
        <w:tc>
          <w:tcPr>
            <w:tcW w:w="3118" w:type="dxa"/>
          </w:tcPr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«УТВЕРЖДАЮ»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Начальник </w:t>
            </w:r>
          </w:p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Управления ИТ</w:t>
            </w:r>
          </w:p>
          <w:p w:rsidR="001065FF" w:rsidRDefault="001065FF" w:rsidP="007214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ООО ЛУКОИЛ Узбекистан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Оперейтинг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Компани</w:t>
            </w:r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</w:p>
          <w:p w:rsidR="001065FF" w:rsidRPr="00661C3D" w:rsidRDefault="001065FF" w:rsidP="007214EE">
            <w:pPr>
              <w:rPr>
                <w:rFonts w:ascii="Times New Roman" w:hAnsi="Times New Roman" w:cs="Times New Roman"/>
                <w:b/>
                <w:lang w:val="en-US"/>
                <w:rPrChange w:id="14" w:author="Burnashev, Yuriy Yu." w:date="2020-04-01T18:14:00Z">
                  <w:rPr>
                    <w:rFonts w:ascii="Times New Roman" w:hAnsi="Times New Roman" w:cs="Times New Roman"/>
                    <w:b/>
                  </w:rPr>
                </w:rPrChange>
              </w:rPr>
            </w:pPr>
            <w:r>
              <w:rPr>
                <w:rFonts w:ascii="Times New Roman" w:hAnsi="Times New Roman" w:cs="Times New Roman"/>
                <w:b/>
              </w:rPr>
              <w:t>_____________</w:t>
            </w:r>
            <w:del w:id="15" w:author="Burnashev, Yuriy Yu." w:date="2020-04-01T18:14:00Z">
              <w:r w:rsidDel="00661C3D">
                <w:rPr>
                  <w:rFonts w:ascii="Times New Roman" w:hAnsi="Times New Roman" w:cs="Times New Roman"/>
                  <w:b/>
                </w:rPr>
                <w:delText>Попенко С. С.</w:delText>
              </w:r>
            </w:del>
            <w:ins w:id="16" w:author="Burnashev, Yuriy Yu." w:date="2020-04-01T18:14:00Z"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>____________</w:t>
              </w:r>
            </w:ins>
          </w:p>
          <w:p w:rsidR="001065FF" w:rsidRPr="00143CB7" w:rsidRDefault="001065FF" w:rsidP="007214EE">
            <w:pPr>
              <w:rPr>
                <w:rFonts w:ascii="Times New Roman" w:hAnsi="Times New Roman" w:cs="Times New Roman"/>
                <w:b/>
              </w:rPr>
            </w:pPr>
          </w:p>
          <w:p w:rsidR="001065FF" w:rsidRDefault="001065FF" w:rsidP="002D65B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«___» _____________ </w:t>
            </w:r>
            <w:del w:id="17" w:author="Burnashev, Yuriy Yu." w:date="2020-04-01T18:12:00Z">
              <w:r w:rsidDel="00661C3D">
                <w:rPr>
                  <w:rFonts w:ascii="Times New Roman" w:hAnsi="Times New Roman" w:cs="Times New Roman"/>
                  <w:b/>
                </w:rPr>
                <w:delText>2018г</w:delText>
              </w:r>
            </w:del>
            <w:ins w:id="18" w:author="Burnashev, Yuriy Yu." w:date="2020-04-01T18:12:00Z">
              <w:r w:rsidR="00661C3D">
                <w:rPr>
                  <w:rFonts w:ascii="Times New Roman" w:hAnsi="Times New Roman" w:cs="Times New Roman"/>
                  <w:b/>
                </w:rPr>
                <w:t>20</w:t>
              </w:r>
              <w:r w:rsidR="00661C3D">
                <w:rPr>
                  <w:rFonts w:ascii="Times New Roman" w:hAnsi="Times New Roman" w:cs="Times New Roman"/>
                  <w:b/>
                  <w:lang w:val="en-US"/>
                </w:rPr>
                <w:t>20</w:t>
              </w:r>
              <w:r w:rsidR="00661C3D">
                <w:rPr>
                  <w:rFonts w:ascii="Times New Roman" w:hAnsi="Times New Roman" w:cs="Times New Roman"/>
                  <w:b/>
                </w:rPr>
                <w:t>г</w:t>
              </w:r>
            </w:ins>
          </w:p>
        </w:tc>
      </w:tr>
    </w:tbl>
    <w:p w:rsidR="001065FF" w:rsidRPr="00DD35A1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Регламент резервного копирования данных</w:t>
      </w: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/>
        <w:rPr>
          <w:rFonts w:ascii="Times New Roman" w:eastAsia="Times New Roman" w:hAnsi="Times New Roman" w:cs="Times New Roman"/>
        </w:rPr>
      </w:pPr>
    </w:p>
    <w:p w:rsidR="001065FF" w:rsidRDefault="001065FF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ИП ООО «ITPS-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Asia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065FF" w:rsidRDefault="001065FF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Ташкент </w:t>
      </w:r>
      <w:del w:id="19" w:author="Burnashev, Yuriy Yu." w:date="2020-04-01T18:12:00Z">
        <w:r w:rsidDel="00661C3D">
          <w:rPr>
            <w:rFonts w:ascii="Times New Roman" w:eastAsia="Times New Roman" w:hAnsi="Times New Roman" w:cs="Times New Roman"/>
            <w:b/>
            <w:sz w:val="28"/>
            <w:szCs w:val="28"/>
          </w:rPr>
          <w:delText>2018г</w:delText>
        </w:r>
      </w:del>
      <w:ins w:id="20" w:author="Burnashev, Yuriy Yu." w:date="2020-04-01T18:12:00Z">
        <w:r w:rsidR="00661C3D">
          <w:rPr>
            <w:rFonts w:ascii="Times New Roman" w:eastAsia="Times New Roman" w:hAnsi="Times New Roman" w:cs="Times New Roman"/>
            <w:b/>
            <w:sz w:val="28"/>
            <w:szCs w:val="28"/>
          </w:rPr>
          <w:t>20</w:t>
        </w:r>
        <w:r w:rsidR="00661C3D">
          <w:rPr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20</w:t>
        </w:r>
        <w:r w:rsidR="00661C3D">
          <w:rPr>
            <w:rFonts w:ascii="Times New Roman" w:eastAsia="Times New Roman" w:hAnsi="Times New Roman" w:cs="Times New Roman"/>
            <w:b/>
            <w:sz w:val="28"/>
            <w:szCs w:val="28"/>
          </w:rPr>
          <w:t>г</w:t>
        </w:r>
      </w:ins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214EE" w:rsidRDefault="007214EE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C3049E" w:rsidRDefault="00C3049E">
      <w:pPr>
        <w:widowControl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1065FF" w:rsidRPr="00C165E9" w:rsidRDefault="001065FF" w:rsidP="00827A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5E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734" w:type="dxa"/>
        <w:jc w:val="center"/>
        <w:tblLayout w:type="fixed"/>
        <w:tblLook w:val="0400" w:firstRow="0" w:lastRow="0" w:firstColumn="0" w:lastColumn="0" w:noHBand="0" w:noVBand="1"/>
      </w:tblPr>
      <w:tblGrid>
        <w:gridCol w:w="8741"/>
        <w:gridCol w:w="993"/>
      </w:tblGrid>
      <w:tr w:rsidR="00F167DF" w:rsidRPr="00344FB2" w:rsidTr="00022BBD">
        <w:trPr>
          <w:trHeight w:val="415"/>
          <w:jc w:val="center"/>
        </w:trPr>
        <w:tc>
          <w:tcPr>
            <w:tcW w:w="8741" w:type="dxa"/>
            <w:vAlign w:val="center"/>
          </w:tcPr>
          <w:p w:rsidR="00F167DF" w:rsidRPr="00C165E9" w:rsidRDefault="00F167DF" w:rsidP="00445818">
            <w:pPr>
              <w:pStyle w:val="ab"/>
              <w:ind w:left="708"/>
              <w:rPr>
                <w:rFonts w:ascii="Times New Roman" w:eastAsia="Times New Roman" w:hAnsi="Times New Roman" w:cs="Times New Roman"/>
              </w:rPr>
            </w:pPr>
            <w:r w:rsidRPr="00C165E9">
              <w:rPr>
                <w:rFonts w:ascii="Times New Roman" w:eastAsia="Times New Roman" w:hAnsi="Times New Roman" w:cs="Times New Roman"/>
              </w:rPr>
              <w:t>Содержание</w:t>
            </w:r>
          </w:p>
        </w:tc>
        <w:tc>
          <w:tcPr>
            <w:tcW w:w="993" w:type="dxa"/>
            <w:vAlign w:val="center"/>
          </w:tcPr>
          <w:p w:rsidR="00F167DF" w:rsidRPr="00445818" w:rsidRDefault="00F167DF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167DF" w:rsidRPr="00344FB2" w:rsidTr="00022BBD">
        <w:trPr>
          <w:trHeight w:val="407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Термины и определения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167DF" w:rsidRPr="003E1968" w:rsidRDefault="003E1968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F167DF" w:rsidRPr="00344FB2" w:rsidTr="00022BBD">
        <w:trPr>
          <w:trHeight w:val="427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Общие положения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167DF" w:rsidRPr="003E1968" w:rsidRDefault="003E1968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4-5</w:t>
            </w:r>
          </w:p>
        </w:tc>
      </w:tr>
      <w:tr w:rsidR="00F167DF" w:rsidRPr="00344FB2" w:rsidTr="00022BBD">
        <w:trPr>
          <w:trHeight w:val="405"/>
          <w:jc w:val="center"/>
        </w:trPr>
        <w:tc>
          <w:tcPr>
            <w:tcW w:w="8741" w:type="dxa"/>
            <w:vAlign w:val="center"/>
          </w:tcPr>
          <w:p w:rsidR="00F167DF" w:rsidRPr="00767098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67098">
              <w:rPr>
                <w:rFonts w:ascii="Times New Roman" w:eastAsia="Times New Roman" w:hAnsi="Times New Roman" w:cs="Times New Roman"/>
              </w:rPr>
              <w:t>Категории информации, подлежащие резервному копированию.</w:t>
            </w:r>
          </w:p>
        </w:tc>
        <w:tc>
          <w:tcPr>
            <w:tcW w:w="993" w:type="dxa"/>
            <w:vAlign w:val="center"/>
          </w:tcPr>
          <w:p w:rsidR="00F167DF" w:rsidRPr="003E1968" w:rsidRDefault="003E1968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F167DF" w:rsidRPr="00344FB2" w:rsidTr="00022BBD">
        <w:trPr>
          <w:trHeight w:val="424"/>
          <w:jc w:val="center"/>
        </w:trPr>
        <w:tc>
          <w:tcPr>
            <w:tcW w:w="8741" w:type="dxa"/>
            <w:vAlign w:val="center"/>
          </w:tcPr>
          <w:p w:rsidR="00F167DF" w:rsidRPr="00767098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67098">
              <w:rPr>
                <w:rFonts w:ascii="Times New Roman" w:eastAsia="Times New Roman" w:hAnsi="Times New Roman" w:cs="Times New Roman"/>
              </w:rPr>
              <w:t>Ответственность за состояние резервного копирования.</w:t>
            </w:r>
          </w:p>
        </w:tc>
        <w:tc>
          <w:tcPr>
            <w:tcW w:w="993" w:type="dxa"/>
            <w:vAlign w:val="center"/>
          </w:tcPr>
          <w:p w:rsidR="00F167DF" w:rsidRPr="003E1968" w:rsidRDefault="003E1968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5-6</w:t>
            </w:r>
          </w:p>
        </w:tc>
      </w:tr>
      <w:tr w:rsidR="00F167DF" w:rsidRPr="00344FB2" w:rsidTr="00022BBD">
        <w:trPr>
          <w:trHeight w:val="403"/>
          <w:jc w:val="center"/>
        </w:trPr>
        <w:tc>
          <w:tcPr>
            <w:tcW w:w="8741" w:type="dxa"/>
            <w:vAlign w:val="center"/>
          </w:tcPr>
          <w:p w:rsidR="00F167DF" w:rsidRPr="00767098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67098">
              <w:rPr>
                <w:rFonts w:ascii="Times New Roman" w:eastAsia="Times New Roman" w:hAnsi="Times New Roman" w:cs="Times New Roman"/>
              </w:rPr>
              <w:t>Периодичность резервного копирования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F167DF" w:rsidRPr="00344FB2" w:rsidTr="00022BBD">
        <w:trPr>
          <w:trHeight w:val="423"/>
          <w:jc w:val="center"/>
        </w:trPr>
        <w:tc>
          <w:tcPr>
            <w:tcW w:w="8741" w:type="dxa"/>
            <w:vAlign w:val="center"/>
          </w:tcPr>
          <w:p w:rsidR="00F167DF" w:rsidRPr="00767098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67098">
              <w:rPr>
                <w:rFonts w:ascii="Times New Roman" w:eastAsia="Times New Roman" w:hAnsi="Times New Roman" w:cs="Times New Roman"/>
              </w:rPr>
              <w:t>Контроль результатов резервного копирования.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F167DF" w:rsidRPr="00344FB2" w:rsidTr="00022BBD">
        <w:trPr>
          <w:trHeight w:val="423"/>
          <w:jc w:val="center"/>
        </w:trPr>
        <w:tc>
          <w:tcPr>
            <w:tcW w:w="8741" w:type="dxa"/>
            <w:vAlign w:val="center"/>
          </w:tcPr>
          <w:p w:rsidR="00F167DF" w:rsidRPr="00767098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767098">
              <w:rPr>
                <w:rFonts w:ascii="Times New Roman" w:eastAsia="Times New Roman" w:hAnsi="Times New Roman" w:cs="Times New Roman"/>
              </w:rPr>
              <w:t>Восстановление информации из резервных копий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6-7</w:t>
            </w:r>
          </w:p>
        </w:tc>
      </w:tr>
      <w:tr w:rsidR="00F167DF" w:rsidRPr="00344FB2" w:rsidTr="00022BBD">
        <w:trPr>
          <w:trHeight w:val="423"/>
          <w:jc w:val="center"/>
        </w:trPr>
        <w:tc>
          <w:tcPr>
            <w:tcW w:w="8741" w:type="dxa"/>
            <w:vAlign w:val="center"/>
          </w:tcPr>
          <w:p w:rsidR="00F167DF" w:rsidRPr="006E58B5" w:rsidRDefault="00F167DF" w:rsidP="00B150E4">
            <w:pPr>
              <w:pStyle w:val="ab"/>
              <w:numPr>
                <w:ilvl w:val="0"/>
                <w:numId w:val="3"/>
              </w:numPr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 w:rsidRPr="006E58B5">
              <w:rPr>
                <w:rFonts w:ascii="Times New Roman" w:eastAsia="Times New Roman" w:hAnsi="Times New Roman" w:cs="Times New Roman"/>
              </w:rPr>
              <w:t>Резервное копирование в аварийном режиме функционирования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F167DF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167DF" w:rsidRPr="005850A5" w:rsidRDefault="00F167DF" w:rsidP="00B150E4">
            <w:pPr>
              <w:pStyle w:val="ab"/>
              <w:widowControl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№1.</w:t>
            </w:r>
            <w:r w:rsidRPr="00344FB2">
              <w:rPr>
                <w:rFonts w:ascii="Times New Roman" w:eastAsia="Times New Roman" w:hAnsi="Times New Roman" w:cs="Times New Roman"/>
              </w:rPr>
              <w:t xml:space="preserve"> </w:t>
            </w:r>
            <w:r w:rsidRPr="00431C51">
              <w:rPr>
                <w:rFonts w:ascii="Times New Roman" w:hAnsi="Times New Roman" w:cs="Times New Roman"/>
                <w:sz w:val="24"/>
                <w:szCs w:val="24"/>
              </w:rPr>
              <w:t>Категории серверов и системных файлов КГПК для резервного копирования.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F167DF" w:rsidRPr="00344FB2" w:rsidTr="00022BBD">
        <w:trPr>
          <w:trHeight w:val="281"/>
          <w:jc w:val="center"/>
        </w:trPr>
        <w:tc>
          <w:tcPr>
            <w:tcW w:w="8741" w:type="dxa"/>
            <w:vAlign w:val="center"/>
          </w:tcPr>
          <w:p w:rsidR="00F167DF" w:rsidRPr="00C165E9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C165E9">
              <w:rPr>
                <w:rFonts w:ascii="Times New Roman" w:eastAsia="Times New Roman" w:hAnsi="Times New Roman" w:cs="Times New Roman"/>
              </w:rPr>
              <w:t>Категорирование данных и серверов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F167DF" w:rsidRPr="00344FB2" w:rsidTr="00022BBD">
        <w:trPr>
          <w:trHeight w:val="331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Периодичность резервного копирования по категориям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F167DF" w:rsidRPr="00344FB2" w:rsidTr="00022BBD">
        <w:trPr>
          <w:trHeight w:val="323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Время хранения резервных копии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F167DF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График расписания резервного копирования для серверов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8-9</w:t>
            </w:r>
          </w:p>
        </w:tc>
      </w:tr>
      <w:tr w:rsidR="00F167DF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Перечень лиц ответственных за резервное копирование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</w:tr>
      <w:tr w:rsidR="00F167DF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Журнала для регистрации восстановления резервных копий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</w:tr>
      <w:tr w:rsidR="00F167DF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Программное и аппаратное обеспечение заказчика для выполнения резервного копирования, восстановления и хранения данных</w:t>
            </w:r>
          </w:p>
        </w:tc>
        <w:tc>
          <w:tcPr>
            <w:tcW w:w="993" w:type="dxa"/>
            <w:vAlign w:val="center"/>
          </w:tcPr>
          <w:p w:rsidR="00F167DF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445818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445818" w:rsidRPr="00445818" w:rsidRDefault="00445818" w:rsidP="00B150E4">
            <w:pPr>
              <w:pStyle w:val="ab"/>
              <w:widowControl/>
              <w:numPr>
                <w:ilvl w:val="1"/>
                <w:numId w:val="3"/>
              </w:numPr>
              <w:ind w:left="721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818">
              <w:rPr>
                <w:rFonts w:ascii="Times New Roman" w:eastAsia="Times New Roman" w:hAnsi="Times New Roman" w:cs="Times New Roman"/>
              </w:rPr>
              <w:t>Программное и аппаратное обеспечение заказчика для выполнения резервного копирования, восстановления и хранения данных.</w:t>
            </w:r>
          </w:p>
        </w:tc>
        <w:tc>
          <w:tcPr>
            <w:tcW w:w="993" w:type="dxa"/>
            <w:vAlign w:val="center"/>
          </w:tcPr>
          <w:p w:rsidR="00445818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445818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445818" w:rsidRPr="00445818" w:rsidRDefault="00445818" w:rsidP="00B150E4">
            <w:pPr>
              <w:pStyle w:val="ab"/>
              <w:widowControl/>
              <w:numPr>
                <w:ilvl w:val="1"/>
                <w:numId w:val="3"/>
              </w:numPr>
              <w:ind w:left="721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45818">
              <w:rPr>
                <w:rFonts w:ascii="Times New Roman" w:eastAsia="Times New Roman" w:hAnsi="Times New Roman" w:cs="Times New Roman"/>
              </w:rPr>
              <w:t>ФИО ответственного сотрудника ГСА</w:t>
            </w:r>
            <w:r w:rsidR="00FE77F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445818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445818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445818" w:rsidRPr="00FE77F4" w:rsidRDefault="00445818" w:rsidP="00B150E4">
            <w:pPr>
              <w:pStyle w:val="ab"/>
              <w:widowControl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Журнал информации и ПО, подлежащих резервному копированию</w:t>
            </w:r>
            <w:r w:rsidR="00FE77F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445818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</w:tr>
      <w:tr w:rsidR="00445818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445818" w:rsidRPr="00FE77F4" w:rsidRDefault="00445818" w:rsidP="00B150E4">
            <w:pPr>
              <w:pStyle w:val="ab"/>
              <w:widowControl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Отчет о выполнении тестовой процедуры восстановления информации из резервной копии</w:t>
            </w:r>
            <w:r w:rsidR="00FE77F4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445818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</w:tr>
      <w:tr w:rsidR="00445818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445818" w:rsidRPr="00FE77F4" w:rsidRDefault="00FE77F4" w:rsidP="00B150E4">
            <w:pPr>
              <w:pStyle w:val="ab"/>
              <w:widowControl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Отчет о контроле процедуры резервного копирования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445818" w:rsidRPr="00FF5E8A" w:rsidRDefault="00FF5E8A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</w:tr>
      <w:tr w:rsidR="00F167DF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167DF" w:rsidRPr="00344FB2" w:rsidRDefault="00F167DF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Приложение №2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 w:rsidRPr="00344FB2">
              <w:rPr>
                <w:rFonts w:ascii="Times New Roman" w:eastAsia="Times New Roman" w:hAnsi="Times New Roman" w:cs="Times New Roman"/>
              </w:rPr>
              <w:t xml:space="preserve"> </w:t>
            </w:r>
            <w:r w:rsidRPr="00431C51">
              <w:rPr>
                <w:rFonts w:ascii="Times New Roman" w:hAnsi="Times New Roman" w:cs="Times New Roman"/>
                <w:sz w:val="24"/>
                <w:szCs w:val="24"/>
              </w:rPr>
              <w:t xml:space="preserve">Категории серверов и системных файлов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ЦДГ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Хаузак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C51">
              <w:rPr>
                <w:rFonts w:ascii="Times New Roman" w:hAnsi="Times New Roman" w:cs="Times New Roman"/>
                <w:sz w:val="24"/>
                <w:szCs w:val="24"/>
              </w:rPr>
              <w:t>для резервного копирования.</w:t>
            </w:r>
          </w:p>
        </w:tc>
        <w:tc>
          <w:tcPr>
            <w:tcW w:w="993" w:type="dxa"/>
            <w:vAlign w:val="center"/>
          </w:tcPr>
          <w:p w:rsidR="00F167DF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FE77F4" w:rsidRPr="00344FB2" w:rsidTr="00022BBD">
        <w:trPr>
          <w:trHeight w:val="363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C165E9">
              <w:rPr>
                <w:rFonts w:ascii="Times New Roman" w:eastAsia="Times New Roman" w:hAnsi="Times New Roman" w:cs="Times New Roman"/>
              </w:rPr>
              <w:t>Категорирование данных и серверов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Периодичность резервного копирования по категориям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FE77F4" w:rsidRPr="00344FB2" w:rsidTr="00022BBD">
        <w:trPr>
          <w:trHeight w:val="283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Время хранения резервных копии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12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График расписания резервного копирования для серверов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13-14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Перечень лиц ответственных за резервное копирование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14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Журнала для регистрации восстановления резервных копий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Программное и аппаратное обеспечение заказчика для выполнения резервного копирования, восстановления и хранения данных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445818">
              <w:rPr>
                <w:rFonts w:ascii="Times New Roman" w:eastAsia="Times New Roman" w:hAnsi="Times New Roman" w:cs="Times New Roman"/>
              </w:rPr>
              <w:t>Программное и аппаратное обеспечение заказчика для выполнения резервного копирования, восстановления и хранения данных.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445818">
              <w:rPr>
                <w:rFonts w:ascii="Times New Roman" w:eastAsia="Times New Roman" w:hAnsi="Times New Roman" w:cs="Times New Roman"/>
              </w:rPr>
              <w:t>ФИО ответственного сотрудника ГСА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15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Журнал информации и ПО, подлежащих резервному копированию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Отчет о выполнении тестовой процедуры восстановления информации из резервной копии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FE77F4" w:rsidP="00B150E4">
            <w:pPr>
              <w:pStyle w:val="ab"/>
              <w:numPr>
                <w:ilvl w:val="1"/>
                <w:numId w:val="3"/>
              </w:numPr>
              <w:ind w:left="721" w:firstLine="0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Отчет о контроле процедуры резервного копирования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16</w:t>
            </w:r>
          </w:p>
        </w:tc>
      </w:tr>
      <w:tr w:rsidR="00FE77F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FE77F4" w:rsidRPr="00344FB2" w:rsidRDefault="00020BD7" w:rsidP="00B150E4">
            <w:pPr>
              <w:pStyle w:val="ab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Приложение №3.</w:t>
            </w:r>
            <w:r w:rsidRPr="00344FB2">
              <w:rPr>
                <w:rFonts w:ascii="Times New Roman" w:eastAsia="Times New Roman" w:hAnsi="Times New Roman" w:cs="Times New Roman"/>
              </w:rPr>
              <w:t xml:space="preserve"> </w:t>
            </w:r>
            <w:r w:rsidRPr="00431C51">
              <w:rPr>
                <w:rFonts w:ascii="Times New Roman" w:hAnsi="Times New Roman" w:cs="Times New Roman"/>
                <w:sz w:val="24"/>
                <w:szCs w:val="24"/>
              </w:rPr>
              <w:t xml:space="preserve">Категории серверов и системных файлов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ЦДГ Гиссар </w:t>
            </w:r>
            <w:r w:rsidRPr="00DF06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1C51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431C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резервного копирования.</w:t>
            </w:r>
          </w:p>
        </w:tc>
        <w:tc>
          <w:tcPr>
            <w:tcW w:w="993" w:type="dxa"/>
            <w:vAlign w:val="center"/>
          </w:tcPr>
          <w:p w:rsidR="00FE77F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17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C165E9">
              <w:rPr>
                <w:rFonts w:ascii="Times New Roman" w:eastAsia="Times New Roman" w:hAnsi="Times New Roman" w:cs="Times New Roman"/>
              </w:rPr>
              <w:lastRenderedPageBreak/>
              <w:t>Категорирование данных и серверов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Периодичность резервного копирования по категориям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Время хранения резервных копии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График расписания резервного копирования для серверов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18-20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Перечень лиц ответственных за резервное копирование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Журнала для регистрации восстановления резервных копий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344FB2">
              <w:rPr>
                <w:rFonts w:ascii="Times New Roman" w:eastAsia="Times New Roman" w:hAnsi="Times New Roman" w:cs="Times New Roman"/>
              </w:rPr>
              <w:t>Программное и аппаратное обеспечение заказчика для выполнения резервного копирования, восстановления и хранения данных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445818">
              <w:rPr>
                <w:rFonts w:ascii="Times New Roman" w:eastAsia="Times New Roman" w:hAnsi="Times New Roman" w:cs="Times New Roman"/>
              </w:rPr>
              <w:t>Программное и аппаратное обеспечение заказчика для выполнения резервного копирования, восстановления и хранения данных.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445818">
              <w:rPr>
                <w:rFonts w:ascii="Times New Roman" w:eastAsia="Times New Roman" w:hAnsi="Times New Roman" w:cs="Times New Roman"/>
              </w:rPr>
              <w:t>ФИО ответственного сотрудника ГСА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Журнал информации и ПО, подлежащих резервному копированию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344FB2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Отчет о выполнении тестовой процедуры восстановления информации из резервной копии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</w:tr>
      <w:tr w:rsidR="00CB7224" w:rsidRPr="00344FB2" w:rsidTr="00022BBD">
        <w:trPr>
          <w:trHeight w:val="240"/>
          <w:jc w:val="center"/>
        </w:trPr>
        <w:tc>
          <w:tcPr>
            <w:tcW w:w="8741" w:type="dxa"/>
            <w:vAlign w:val="center"/>
          </w:tcPr>
          <w:p w:rsidR="00CB7224" w:rsidRPr="00FE77F4" w:rsidRDefault="00CB7224" w:rsidP="00B150E4">
            <w:pPr>
              <w:pStyle w:val="ab"/>
              <w:numPr>
                <w:ilvl w:val="1"/>
                <w:numId w:val="3"/>
              </w:numPr>
              <w:ind w:hanging="71"/>
              <w:rPr>
                <w:rFonts w:ascii="Times New Roman" w:eastAsia="Times New Roman" w:hAnsi="Times New Roman" w:cs="Times New Roman"/>
              </w:rPr>
            </w:pPr>
            <w:r w:rsidRPr="00FE77F4">
              <w:rPr>
                <w:rFonts w:ascii="Times New Roman" w:eastAsia="Times New Roman" w:hAnsi="Times New Roman" w:cs="Times New Roman"/>
              </w:rPr>
              <w:t>Отчет о контроле процедуры резервного копирования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3" w:type="dxa"/>
            <w:vAlign w:val="center"/>
          </w:tcPr>
          <w:p w:rsidR="00CB7224" w:rsidRPr="00567186" w:rsidRDefault="00567186" w:rsidP="00445818">
            <w:pPr>
              <w:spacing w:after="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</w:tr>
    </w:tbl>
    <w:p w:rsidR="00344FB2" w:rsidRDefault="00344FB2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22BBD" w:rsidRDefault="00022BBD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5CD8" w:rsidRDefault="00355CD8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65FF" w:rsidRDefault="001065FF" w:rsidP="00B150E4">
      <w:pPr>
        <w:pStyle w:val="ab"/>
        <w:numPr>
          <w:ilvl w:val="0"/>
          <w:numId w:val="2"/>
        </w:numPr>
        <w:tabs>
          <w:tab w:val="left" w:pos="3402"/>
        </w:tabs>
        <w:spacing w:after="120" w:line="240" w:lineRule="auto"/>
        <w:ind w:left="714" w:hanging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Термины и определения</w:t>
      </w: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ООО ЛУКОИЛ Узбекистан </w:t>
      </w:r>
      <w:proofErr w:type="spellStart"/>
      <w:r>
        <w:rPr>
          <w:rFonts w:ascii="Times New Roman" w:eastAsia="Times New Roman" w:hAnsi="Times New Roman" w:cs="Times New Roman"/>
        </w:rPr>
        <w:t>Оперейтинг</w:t>
      </w:r>
      <w:proofErr w:type="spellEnd"/>
      <w:r>
        <w:rPr>
          <w:rFonts w:ascii="Times New Roman" w:eastAsia="Times New Roman" w:hAnsi="Times New Roman" w:cs="Times New Roman"/>
        </w:rPr>
        <w:t xml:space="preserve"> Компани.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Исполнитель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ИП ООО «ITPS-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ГСА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группа системных администраторов, сотрудники исполнителя, согласованные с заказчиком.</w:t>
      </w: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7833">
        <w:rPr>
          <w:rFonts w:ascii="Times New Roman" w:hAnsi="Times New Roman" w:cs="Times New Roman"/>
          <w:b/>
        </w:rPr>
        <w:t>Системы ИТ</w:t>
      </w:r>
      <w:r w:rsidRPr="00711569">
        <w:rPr>
          <w:rFonts w:ascii="Times New Roman" w:hAnsi="Times New Roman" w:cs="Times New Roman"/>
        </w:rPr>
        <w:t xml:space="preserve"> - </w:t>
      </w:r>
      <w:r w:rsidRPr="00BD5F8C">
        <w:rPr>
          <w:rFonts w:ascii="Times New Roman" w:hAnsi="Times New Roman" w:cs="Times New Roman"/>
        </w:rPr>
        <w:t>Системы информационных технологий.</w:t>
      </w:r>
      <w:r>
        <w:rPr>
          <w:rFonts w:ascii="Times New Roman" w:hAnsi="Times New Roman" w:cs="Times New Roman"/>
        </w:rPr>
        <w:t xml:space="preserve"> </w:t>
      </w:r>
    </w:p>
    <w:p w:rsidR="001065FF" w:rsidRDefault="001065FF" w:rsidP="00106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Default="001065FF" w:rsidP="001065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Pr="000614A0" w:rsidRDefault="001065FF" w:rsidP="00B150E4">
      <w:pPr>
        <w:pStyle w:val="ab"/>
        <w:numPr>
          <w:ilvl w:val="0"/>
          <w:numId w:val="2"/>
        </w:numPr>
        <w:tabs>
          <w:tab w:val="left" w:pos="3686"/>
        </w:tabs>
        <w:spacing w:after="120" w:line="240" w:lineRule="auto"/>
        <w:ind w:left="714" w:hanging="28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14A0">
        <w:rPr>
          <w:rFonts w:ascii="Times New Roman" w:eastAsia="Times New Roman" w:hAnsi="Times New Roman" w:cs="Times New Roman"/>
          <w:b/>
          <w:sz w:val="28"/>
          <w:szCs w:val="28"/>
        </w:rPr>
        <w:t>Общие положения</w:t>
      </w:r>
    </w:p>
    <w:p w:rsidR="001065FF" w:rsidRPr="00C165E9" w:rsidRDefault="001065FF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65E9">
        <w:rPr>
          <w:rFonts w:ascii="Times New Roman" w:eastAsia="Times New Roman" w:hAnsi="Times New Roman" w:cs="Times New Roman"/>
          <w:sz w:val="24"/>
          <w:szCs w:val="24"/>
        </w:rPr>
        <w:t>Настоящий Регламент устанавливает основные требования к резервному копированию</w:t>
      </w:r>
      <w:r w:rsidR="00C16D5C">
        <w:rPr>
          <w:rFonts w:ascii="Times New Roman" w:eastAsia="Times New Roman" w:hAnsi="Times New Roman" w:cs="Times New Roman"/>
          <w:sz w:val="24"/>
          <w:szCs w:val="24"/>
        </w:rPr>
        <w:t>, проверки</w:t>
      </w:r>
      <w:r w:rsidR="00553D4C">
        <w:rPr>
          <w:rFonts w:ascii="Times New Roman" w:eastAsia="Times New Roman" w:hAnsi="Times New Roman" w:cs="Times New Roman"/>
          <w:sz w:val="24"/>
          <w:szCs w:val="24"/>
        </w:rPr>
        <w:t xml:space="preserve"> резервных копий</w:t>
      </w:r>
      <w:r w:rsidRPr="00C165E9">
        <w:rPr>
          <w:rFonts w:ascii="Times New Roman" w:eastAsia="Times New Roman" w:hAnsi="Times New Roman" w:cs="Times New Roman"/>
          <w:sz w:val="24"/>
          <w:szCs w:val="24"/>
        </w:rPr>
        <w:t xml:space="preserve"> и восстановлению данных, хранящихся на серверах «Лукойл Узбекистан </w:t>
      </w:r>
      <w:proofErr w:type="spellStart"/>
      <w:r w:rsidRPr="00C165E9">
        <w:rPr>
          <w:rFonts w:ascii="Times New Roman" w:eastAsia="Times New Roman" w:hAnsi="Times New Roman" w:cs="Times New Roman"/>
          <w:sz w:val="24"/>
          <w:szCs w:val="24"/>
        </w:rPr>
        <w:t>Оперейтинг</w:t>
      </w:r>
      <w:proofErr w:type="spellEnd"/>
      <w:r w:rsidRPr="00C165E9">
        <w:rPr>
          <w:rFonts w:ascii="Times New Roman" w:eastAsia="Times New Roman" w:hAnsi="Times New Roman" w:cs="Times New Roman"/>
          <w:sz w:val="24"/>
          <w:szCs w:val="24"/>
        </w:rPr>
        <w:t xml:space="preserve"> Компани».</w:t>
      </w:r>
    </w:p>
    <w:p w:rsidR="001065FF" w:rsidRDefault="001065FF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Настоящий Регламент разработан с целью:</w:t>
      </w:r>
    </w:p>
    <w:p w:rsidR="001065FF" w:rsidRDefault="001065FF" w:rsidP="00B150E4">
      <w:pPr>
        <w:pStyle w:val="ab"/>
        <w:numPr>
          <w:ilvl w:val="0"/>
          <w:numId w:val="4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65E9">
        <w:rPr>
          <w:rFonts w:ascii="Times New Roman" w:eastAsia="Times New Roman" w:hAnsi="Times New Roman" w:cs="Times New Roman"/>
          <w:sz w:val="24"/>
          <w:szCs w:val="24"/>
        </w:rPr>
        <w:t>определения категории информации, подлежащей обязательному резервному копированию;</w:t>
      </w:r>
    </w:p>
    <w:p w:rsidR="00553D4C" w:rsidRDefault="00553D4C" w:rsidP="00B150E4">
      <w:pPr>
        <w:pStyle w:val="ab"/>
        <w:numPr>
          <w:ilvl w:val="0"/>
          <w:numId w:val="4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периодичности</w:t>
      </w:r>
      <w:r w:rsidR="00BE0690">
        <w:rPr>
          <w:rFonts w:ascii="Times New Roman" w:eastAsia="Times New Roman" w:hAnsi="Times New Roman" w:cs="Times New Roman"/>
          <w:sz w:val="24"/>
          <w:szCs w:val="24"/>
        </w:rPr>
        <w:t xml:space="preserve"> каждого </w:t>
      </w:r>
      <w:r w:rsidR="008E0F27">
        <w:rPr>
          <w:rFonts w:ascii="Times New Roman" w:eastAsia="Times New Roman" w:hAnsi="Times New Roman" w:cs="Times New Roman"/>
          <w:sz w:val="24"/>
          <w:szCs w:val="24"/>
        </w:rPr>
        <w:t>вида резервного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копирования для каждой категории информации;</w:t>
      </w:r>
    </w:p>
    <w:p w:rsidR="00553D4C" w:rsidRPr="00C165E9" w:rsidRDefault="00553D4C" w:rsidP="00B150E4">
      <w:pPr>
        <w:pStyle w:val="ab"/>
        <w:numPr>
          <w:ilvl w:val="0"/>
          <w:numId w:val="4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определение процедуры </w:t>
      </w:r>
      <w:r w:rsidR="00BE0690">
        <w:rPr>
          <w:rFonts w:ascii="Times New Roman" w:eastAsia="Times New Roman" w:hAnsi="Times New Roman" w:cs="Times New Roman"/>
          <w:sz w:val="24"/>
          <w:szCs w:val="24"/>
        </w:rPr>
        <w:t>проверки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резервных копий; </w:t>
      </w:r>
    </w:p>
    <w:p w:rsidR="001065FF" w:rsidRDefault="001065FF" w:rsidP="00B150E4">
      <w:pPr>
        <w:pStyle w:val="ab"/>
        <w:numPr>
          <w:ilvl w:val="0"/>
          <w:numId w:val="4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определения процедуры резервирования данных для последующего восстановления работоспособности информационных систем при полной или частичной потере информации, вызванной сбоями или отказами аппаратного, или программного обеспечения, ошибками пользователей;</w:t>
      </w:r>
    </w:p>
    <w:p w:rsidR="001065FF" w:rsidRDefault="001065FF" w:rsidP="00B150E4">
      <w:pPr>
        <w:pStyle w:val="ab"/>
        <w:numPr>
          <w:ilvl w:val="0"/>
          <w:numId w:val="4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определения порядка восстановления информации в случае возникновения такой необходимости;</w:t>
      </w:r>
    </w:p>
    <w:p w:rsidR="001065FF" w:rsidRDefault="001065FF" w:rsidP="00B150E4">
      <w:pPr>
        <w:pStyle w:val="ab"/>
        <w:numPr>
          <w:ilvl w:val="0"/>
          <w:numId w:val="4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упорядочения работы и определения ответственности должностных лиц, связанной с резервным копированием и восстановлением информации.</w:t>
      </w:r>
    </w:p>
    <w:p w:rsidR="001065FF" w:rsidRDefault="001065FF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 резервным копированием информации понимается создание избыточных копий защищаемой информации в электронном виде для быстрого восстановления </w:t>
      </w:r>
      <w:del w:id="21" w:author="Burnashev, Yuriy Yu." w:date="2020-04-01T18:15:00Z">
        <w:r w:rsidDel="00661C3D">
          <w:rPr>
            <w:rFonts w:ascii="Times New Roman" w:eastAsia="Times New Roman" w:hAnsi="Times New Roman" w:cs="Times New Roman"/>
            <w:sz w:val="24"/>
            <w:szCs w:val="24"/>
          </w:rPr>
          <w:delText>работоспособности  в</w:delText>
        </w:r>
      </w:del>
      <w:ins w:id="22" w:author="Burnashev, Yuriy Yu." w:date="2020-04-01T18:15:00Z">
        <w:r w:rsidR="00661C3D">
          <w:rPr>
            <w:rFonts w:ascii="Times New Roman" w:eastAsia="Times New Roman" w:hAnsi="Times New Roman" w:cs="Times New Roman"/>
            <w:sz w:val="24"/>
            <w:szCs w:val="24"/>
          </w:rPr>
          <w:t>работоспособности в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случае возникновения аварийной ситуации, повлекшей за собой повреждение или утрату данных.</w:t>
      </w:r>
    </w:p>
    <w:p w:rsidR="00DD454A" w:rsidRDefault="002279E3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По согласованию</w:t>
      </w:r>
      <w:r w:rsidR="001065FF" w:rsidRPr="003D44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 заказчиком разрабатывается отдельное расписание резервного копирования по форме в Приложении №1 пункт </w:t>
      </w:r>
      <w:r w:rsidR="00445818">
        <w:rPr>
          <w:rFonts w:ascii="Times New Roman" w:eastAsia="Times New Roman" w:hAnsi="Times New Roman" w:cs="Times New Roman"/>
          <w:color w:val="auto"/>
          <w:sz w:val="24"/>
          <w:szCs w:val="24"/>
        </w:rPr>
        <w:t>9</w:t>
      </w:r>
      <w:r w:rsidR="001065FF" w:rsidRPr="003D44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.4 График </w:t>
      </w:r>
      <w:r w:rsidR="00ED582D" w:rsidRPr="003D44F6">
        <w:rPr>
          <w:rFonts w:ascii="Times New Roman" w:eastAsia="Times New Roman" w:hAnsi="Times New Roman" w:cs="Times New Roman"/>
          <w:color w:val="auto"/>
          <w:sz w:val="24"/>
          <w:szCs w:val="24"/>
        </w:rPr>
        <w:t>расписания</w:t>
      </w:r>
      <w:r w:rsidR="003D44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065FF" w:rsidRPr="003D44F6">
        <w:rPr>
          <w:rFonts w:ascii="Times New Roman" w:eastAsia="Times New Roman" w:hAnsi="Times New Roman" w:cs="Times New Roman"/>
          <w:color w:val="auto"/>
          <w:sz w:val="24"/>
          <w:szCs w:val="24"/>
        </w:rPr>
        <w:t>резервного копирования для серверов.</w:t>
      </w:r>
      <w:r w:rsidR="003D44F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065FF" w:rsidRPr="003D44F6">
        <w:rPr>
          <w:rFonts w:ascii="Times New Roman" w:eastAsia="Times New Roman" w:hAnsi="Times New Roman" w:cs="Times New Roman"/>
          <w:sz w:val="24"/>
          <w:szCs w:val="24"/>
        </w:rPr>
        <w:t>Допускается с</w:t>
      </w:r>
      <w:r>
        <w:rPr>
          <w:rFonts w:ascii="Times New Roman" w:eastAsia="Times New Roman" w:hAnsi="Times New Roman" w:cs="Times New Roman"/>
          <w:sz w:val="24"/>
          <w:szCs w:val="24"/>
        </w:rPr>
        <w:t>оставление одного расписания</w:t>
      </w:r>
      <w:r w:rsidR="001065FF" w:rsidRPr="003D44F6">
        <w:rPr>
          <w:rFonts w:ascii="Times New Roman" w:eastAsia="Times New Roman" w:hAnsi="Times New Roman" w:cs="Times New Roman"/>
          <w:sz w:val="24"/>
          <w:szCs w:val="24"/>
        </w:rPr>
        <w:t xml:space="preserve"> в случае идентичности требований к их резервированию.</w:t>
      </w:r>
      <w:bookmarkStart w:id="23" w:name="_gjdgxs" w:colFirst="0" w:colLast="0"/>
      <w:bookmarkEnd w:id="23"/>
    </w:p>
    <w:p w:rsidR="00DD454A" w:rsidRDefault="001065FF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54A">
        <w:rPr>
          <w:rFonts w:ascii="Times New Roman" w:eastAsia="Times New Roman" w:hAnsi="Times New Roman" w:cs="Times New Roman"/>
          <w:color w:val="auto"/>
          <w:sz w:val="24"/>
          <w:szCs w:val="24"/>
        </w:rPr>
        <w:t>Физические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 резервные копии (</w:t>
      </w:r>
      <w:r w:rsidR="00D9632D">
        <w:rPr>
          <w:rFonts w:ascii="Times New Roman" w:eastAsia="Times New Roman" w:hAnsi="Times New Roman" w:cs="Times New Roman"/>
          <w:sz w:val="24"/>
          <w:szCs w:val="24"/>
        </w:rPr>
        <w:t xml:space="preserve">ленточные накопители, </w:t>
      </w:r>
      <w:proofErr w:type="spellStart"/>
      <w:r w:rsidRPr="00DD454A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 накопители, </w:t>
      </w:r>
      <w:r w:rsidRPr="00DD454A">
        <w:rPr>
          <w:rFonts w:ascii="Times New Roman" w:eastAsia="Times New Roman" w:hAnsi="Times New Roman" w:cs="Times New Roman"/>
          <w:sz w:val="24"/>
          <w:szCs w:val="24"/>
          <w:lang w:val="en-US"/>
        </w:rPr>
        <w:t>HDD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 и т. д) хранятся в серверн</w:t>
      </w:r>
      <w:r w:rsidR="00D9632D">
        <w:rPr>
          <w:rFonts w:ascii="Times New Roman" w:eastAsia="Times New Roman" w:hAnsi="Times New Roman" w:cs="Times New Roman"/>
          <w:sz w:val="24"/>
          <w:szCs w:val="24"/>
        </w:rPr>
        <w:t>ых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 помещения</w:t>
      </w:r>
      <w:r w:rsidR="00D9632D">
        <w:rPr>
          <w:rFonts w:ascii="Times New Roman" w:eastAsia="Times New Roman" w:hAnsi="Times New Roman" w:cs="Times New Roman"/>
          <w:sz w:val="24"/>
          <w:szCs w:val="24"/>
        </w:rPr>
        <w:t>х производственных площадок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>,</w:t>
      </w:r>
      <w:r w:rsidR="00D9632D">
        <w:rPr>
          <w:rFonts w:ascii="Times New Roman" w:eastAsia="Times New Roman" w:hAnsi="Times New Roman" w:cs="Times New Roman"/>
          <w:sz w:val="24"/>
          <w:szCs w:val="24"/>
        </w:rPr>
        <w:t xml:space="preserve"> в металлических шкафах замком,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 доступ к котор</w:t>
      </w:r>
      <w:r w:rsidR="00D9632D">
        <w:rPr>
          <w:rFonts w:ascii="Times New Roman" w:eastAsia="Times New Roman" w:hAnsi="Times New Roman" w:cs="Times New Roman"/>
          <w:sz w:val="24"/>
          <w:szCs w:val="24"/>
        </w:rPr>
        <w:t>ым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 имеют только специалисты ГСА и специалисты заказчика. </w:t>
      </w:r>
    </w:p>
    <w:p w:rsidR="00DD454A" w:rsidRDefault="001065FF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Для выполнения работ по регламенту резервного копирования заказчиком будут делегированы права </w:t>
      </w:r>
      <w:r w:rsidR="009814A4">
        <w:rPr>
          <w:rFonts w:ascii="Times New Roman" w:eastAsia="Times New Roman" w:hAnsi="Times New Roman" w:cs="Times New Roman"/>
          <w:sz w:val="24"/>
          <w:szCs w:val="24"/>
        </w:rPr>
        <w:t xml:space="preserve">доступа 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специалистам ГСА </w:t>
      </w:r>
      <w:r w:rsidR="0046206A" w:rsidRPr="00DD454A">
        <w:rPr>
          <w:rFonts w:ascii="Times New Roman" w:eastAsia="Times New Roman" w:hAnsi="Times New Roman" w:cs="Times New Roman"/>
          <w:sz w:val="24"/>
          <w:szCs w:val="24"/>
        </w:rPr>
        <w:t>в серверные помещения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454A" w:rsidRDefault="001065FF" w:rsidP="00B150E4">
      <w:pPr>
        <w:pStyle w:val="ab"/>
        <w:numPr>
          <w:ilvl w:val="1"/>
          <w:numId w:val="2"/>
        </w:numPr>
        <w:spacing w:line="240" w:lineRule="auto"/>
        <w:ind w:left="709" w:hanging="4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54A">
        <w:rPr>
          <w:rFonts w:ascii="Times New Roman" w:eastAsia="Times New Roman" w:hAnsi="Times New Roman" w:cs="Times New Roman"/>
          <w:sz w:val="24"/>
          <w:szCs w:val="24"/>
        </w:rPr>
        <w:t>Резервное копирование осуществляется с помощью программного и аппаратного обеспечения заказчика.</w:t>
      </w:r>
    </w:p>
    <w:p w:rsidR="00005024" w:rsidRPr="00005024" w:rsidRDefault="001065FF" w:rsidP="00B150E4">
      <w:pPr>
        <w:pStyle w:val="ab"/>
        <w:numPr>
          <w:ilvl w:val="1"/>
          <w:numId w:val="2"/>
        </w:numPr>
        <w:tabs>
          <w:tab w:val="left" w:pos="709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54A">
        <w:rPr>
          <w:rFonts w:ascii="Times New Roman" w:eastAsia="Times New Roman" w:hAnsi="Times New Roman" w:cs="Times New Roman"/>
          <w:sz w:val="24"/>
          <w:szCs w:val="24"/>
        </w:rPr>
        <w:t>В настоящем Регламенте описываются действия при выполнении следующих мероприятий:</w:t>
      </w:r>
    </w:p>
    <w:p w:rsidR="00005024" w:rsidRPr="00ED582D" w:rsidRDefault="00005024" w:rsidP="00B150E4">
      <w:pPr>
        <w:pStyle w:val="ab"/>
        <w:numPr>
          <w:ilvl w:val="0"/>
          <w:numId w:val="6"/>
        </w:numPr>
        <w:spacing w:after="280" w:line="240" w:lineRule="auto"/>
        <w:ind w:left="709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резервное копирование с указанием конкретных резервируемых данных и аппаратных средств (в случае необходимости);</w:t>
      </w:r>
    </w:p>
    <w:p w:rsidR="00005024" w:rsidRPr="00ED582D" w:rsidRDefault="00005024" w:rsidP="00B150E4">
      <w:pPr>
        <w:pStyle w:val="ab"/>
        <w:numPr>
          <w:ilvl w:val="0"/>
          <w:numId w:val="6"/>
        </w:numPr>
        <w:spacing w:after="280" w:line="240" w:lineRule="auto"/>
        <w:ind w:left="709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контроль резервного копирования;</w:t>
      </w:r>
    </w:p>
    <w:p w:rsidR="00005024" w:rsidRDefault="00005024" w:rsidP="00B150E4">
      <w:pPr>
        <w:pStyle w:val="ab"/>
        <w:numPr>
          <w:ilvl w:val="0"/>
          <w:numId w:val="6"/>
        </w:numPr>
        <w:spacing w:after="280" w:line="240" w:lineRule="auto"/>
        <w:ind w:left="709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хранение резервных копий;</w:t>
      </w:r>
    </w:p>
    <w:p w:rsidR="00AF4C25" w:rsidRPr="00ED582D" w:rsidRDefault="00AF4C25" w:rsidP="00B150E4">
      <w:pPr>
        <w:pStyle w:val="ab"/>
        <w:numPr>
          <w:ilvl w:val="0"/>
          <w:numId w:val="6"/>
        </w:numPr>
        <w:spacing w:after="280" w:line="240" w:lineRule="auto"/>
        <w:ind w:left="709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испытание резервных копий;</w:t>
      </w:r>
    </w:p>
    <w:p w:rsidR="00005024" w:rsidRPr="00005024" w:rsidRDefault="00005024" w:rsidP="00B150E4">
      <w:pPr>
        <w:pStyle w:val="ab"/>
        <w:numPr>
          <w:ilvl w:val="0"/>
          <w:numId w:val="6"/>
        </w:numPr>
        <w:spacing w:after="280" w:line="240" w:lineRule="auto"/>
        <w:ind w:left="709"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полное или частичное восстановление данных.</w:t>
      </w:r>
    </w:p>
    <w:p w:rsidR="001065FF" w:rsidRPr="00005024" w:rsidRDefault="001065FF" w:rsidP="00B150E4">
      <w:pPr>
        <w:pStyle w:val="ab"/>
        <w:numPr>
          <w:ilvl w:val="1"/>
          <w:numId w:val="2"/>
        </w:numPr>
        <w:tabs>
          <w:tab w:val="left" w:pos="709"/>
          <w:tab w:val="left" w:pos="851"/>
          <w:tab w:val="left" w:pos="1276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454A">
        <w:rPr>
          <w:rFonts w:ascii="Times New Roman" w:eastAsia="Times New Roman" w:hAnsi="Times New Roman" w:cs="Times New Roman"/>
          <w:sz w:val="24"/>
          <w:szCs w:val="24"/>
        </w:rPr>
        <w:t>Резервирование информации производится при помощи специализированных программно-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аппаратных систем резервного копирования </w:t>
      </w:r>
      <w:r w:rsidRPr="00DD454A">
        <w:rPr>
          <w:rFonts w:ascii="Times New Roman" w:eastAsia="Times New Roman" w:hAnsi="Times New Roman" w:cs="Times New Roman"/>
          <w:color w:val="auto"/>
          <w:sz w:val="24"/>
          <w:szCs w:val="24"/>
        </w:rPr>
        <w:t>(Приложение № 1 п.</w:t>
      </w:r>
      <w:r w:rsidR="00445818">
        <w:rPr>
          <w:rFonts w:ascii="Times New Roman" w:eastAsia="Times New Roman" w:hAnsi="Times New Roman" w:cs="Times New Roman"/>
          <w:color w:val="auto"/>
          <w:sz w:val="24"/>
          <w:szCs w:val="24"/>
        </w:rPr>
        <w:t>9</w:t>
      </w:r>
      <w:r w:rsidRPr="00DD454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.7), </w:t>
      </w:r>
      <w:r w:rsidRPr="00DD454A">
        <w:rPr>
          <w:rFonts w:ascii="Times New Roman" w:eastAsia="Times New Roman" w:hAnsi="Times New Roman" w:cs="Times New Roman"/>
          <w:sz w:val="24"/>
          <w:szCs w:val="24"/>
        </w:rPr>
        <w:t xml:space="preserve">программный и аппаратный состав которых обеспечивает выполнение параметров резервного копирования, приведенных </w:t>
      </w:r>
      <w:r w:rsidRPr="00DD454A">
        <w:rPr>
          <w:rFonts w:ascii="Times New Roman" w:eastAsia="Times New Roman" w:hAnsi="Times New Roman" w:cs="Times New Roman"/>
          <w:color w:val="auto"/>
          <w:sz w:val="24"/>
          <w:szCs w:val="24"/>
        </w:rPr>
        <w:t>в п. 2.5. Система резервного копирования обеспечивает производительность, достаточную для сохранения информации, указанной в п. 2.4, в установленные сроки и с заданной периодичностью.</w:t>
      </w:r>
    </w:p>
    <w:p w:rsidR="00FE2870" w:rsidRDefault="001065FF" w:rsidP="00B150E4">
      <w:pPr>
        <w:pStyle w:val="ab"/>
        <w:numPr>
          <w:ilvl w:val="1"/>
          <w:numId w:val="2"/>
        </w:numPr>
        <w:tabs>
          <w:tab w:val="left" w:pos="851"/>
          <w:tab w:val="left" w:pos="1276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>Сопровождение системы резервного копирования возлагается на уполномоченных работников ГСА, которые обязаны контролировать работоспособность и производить техническое обслуживание программных и аппаратных средств, осуществляющих архивное копирование, в соответствии с инструкциями по их эксплуатации и перечнем планово-предупредительных работ.</w:t>
      </w:r>
    </w:p>
    <w:p w:rsidR="00FE2870" w:rsidRDefault="001065FF" w:rsidP="00B150E4">
      <w:pPr>
        <w:pStyle w:val="ab"/>
        <w:numPr>
          <w:ilvl w:val="1"/>
          <w:numId w:val="2"/>
        </w:numPr>
        <w:tabs>
          <w:tab w:val="left" w:pos="851"/>
          <w:tab w:val="left" w:pos="1276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>Предварительный учет носителей архивных копий производится в отдельном журнале учета носителей</w:t>
      </w:r>
      <w:r w:rsidR="00D9632D">
        <w:rPr>
          <w:rFonts w:ascii="Times New Roman" w:eastAsia="Times New Roman" w:hAnsi="Times New Roman" w:cs="Times New Roman"/>
          <w:sz w:val="24"/>
          <w:szCs w:val="24"/>
        </w:rPr>
        <w:t xml:space="preserve"> информации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для архивного копирования, который находится в подразделении ИТ (форма журнала согласуется с Заказчиком). Все магнитные носители с архивными копиями маркируются</w:t>
      </w:r>
      <w:r w:rsidR="00E75FB5">
        <w:rPr>
          <w:rFonts w:ascii="Times New Roman" w:eastAsia="Times New Roman" w:hAnsi="Times New Roman" w:cs="Times New Roman"/>
          <w:sz w:val="24"/>
          <w:szCs w:val="24"/>
        </w:rPr>
        <w:t xml:space="preserve"> (на каждый носитель наклеивается </w:t>
      </w:r>
      <w:proofErr w:type="spellStart"/>
      <w:r w:rsidR="00E75FB5">
        <w:rPr>
          <w:rFonts w:ascii="Times New Roman" w:eastAsia="Times New Roman" w:hAnsi="Times New Roman" w:cs="Times New Roman"/>
          <w:sz w:val="24"/>
          <w:szCs w:val="24"/>
        </w:rPr>
        <w:t>стикер</w:t>
      </w:r>
      <w:proofErr w:type="spellEnd"/>
      <w:r w:rsidR="00E75FB5">
        <w:rPr>
          <w:rFonts w:ascii="Times New Roman" w:eastAsia="Times New Roman" w:hAnsi="Times New Roman" w:cs="Times New Roman"/>
          <w:sz w:val="24"/>
          <w:szCs w:val="24"/>
        </w:rPr>
        <w:t xml:space="preserve"> с указанием категории информации, типа резервной копии, даты резервной копии)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, на них указывается предназначение носителя.</w:t>
      </w:r>
      <w:r w:rsidR="00386F1C" w:rsidRPr="00FE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В случае неотделимости носителей архивной информации от системы резервного копирования допускается их не маркировать и учитывать всю систему как одно целое.</w:t>
      </w:r>
    </w:p>
    <w:p w:rsidR="00FE2870" w:rsidRDefault="001065FF" w:rsidP="00B150E4">
      <w:pPr>
        <w:pStyle w:val="ab"/>
        <w:numPr>
          <w:ilvl w:val="1"/>
          <w:numId w:val="2"/>
        </w:numPr>
        <w:tabs>
          <w:tab w:val="left" w:pos="851"/>
          <w:tab w:val="left" w:pos="1276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>Доступ к носителям архивных копий имеют только уполномоченные работники ГСА.</w:t>
      </w:r>
    </w:p>
    <w:p w:rsidR="00FE2870" w:rsidRDefault="001065FF" w:rsidP="00B150E4">
      <w:pPr>
        <w:pStyle w:val="ab"/>
        <w:numPr>
          <w:ilvl w:val="1"/>
          <w:numId w:val="2"/>
        </w:numPr>
        <w:tabs>
          <w:tab w:val="left" w:pos="851"/>
          <w:tab w:val="left" w:pos="1276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Магнитные носители с архивными копиями могут быть выданы для работы только работником службы ГСА, непосредственно осуществляющим резервное копирование, под роспись в журнале учета магнитных носителей архивных копий. Передача магнитных носителей с архивными копиями кому бы то ни было без согласования с </w:t>
      </w:r>
      <w:del w:id="24" w:author="Burnashev, Yuriy Yu." w:date="2020-03-17T08:27:00Z">
        <w:r w:rsidR="00CC22DF" w:rsidDel="008E6BE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="00987AF9">
        <w:rPr>
          <w:rFonts w:ascii="Times New Roman" w:eastAsia="Times New Roman" w:hAnsi="Times New Roman" w:cs="Times New Roman"/>
          <w:sz w:val="24"/>
          <w:szCs w:val="24"/>
        </w:rPr>
        <w:t>Н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>ача</w:t>
      </w:r>
      <w:r w:rsidR="00987AF9">
        <w:rPr>
          <w:rFonts w:ascii="Times New Roman" w:eastAsia="Times New Roman" w:hAnsi="Times New Roman" w:cs="Times New Roman"/>
          <w:sz w:val="24"/>
          <w:szCs w:val="24"/>
        </w:rPr>
        <w:t>льником службы ИТ и связи КГПК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и документального оформления приема-передачи запрещена.</w:t>
      </w:r>
    </w:p>
    <w:p w:rsidR="001065FF" w:rsidRPr="00FE2870" w:rsidRDefault="001065FF" w:rsidP="00B150E4">
      <w:pPr>
        <w:pStyle w:val="ab"/>
        <w:numPr>
          <w:ilvl w:val="1"/>
          <w:numId w:val="2"/>
        </w:numPr>
        <w:tabs>
          <w:tab w:val="left" w:pos="851"/>
          <w:tab w:val="left" w:pos="1276"/>
        </w:tabs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Методика резервного копирования</w:t>
      </w:r>
      <w:r w:rsidR="009814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Технологические карты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del w:id="25" w:author="Burnashev, Yuriy Yu." w:date="2020-04-01T18:15:00Z">
        <w:r w:rsidRPr="00FE2870" w:rsidDel="00661C3D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delText xml:space="preserve">разрабатываться </w:delText>
        </w:r>
        <w:r w:rsidR="009814A4" w:rsidDel="00661C3D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delText xml:space="preserve"> для</w:delText>
        </w:r>
      </w:del>
      <w:ins w:id="26" w:author="Burnashev, Yuriy Yu." w:date="2020-04-01T18:15:00Z">
        <w:r w:rsidR="00661C3D" w:rsidRPr="00FE2870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 xml:space="preserve">разрабатываться </w:t>
        </w:r>
        <w:r w:rsidR="00661C3D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t>для</w:t>
        </w:r>
      </w:ins>
      <w:r w:rsidR="009814A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каждого из объектов Заказчика.</w:t>
      </w:r>
    </w:p>
    <w:p w:rsidR="00020BD7" w:rsidRDefault="00020BD7" w:rsidP="00FE2870">
      <w:pPr>
        <w:tabs>
          <w:tab w:val="left" w:pos="851"/>
          <w:tab w:val="left" w:pos="127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7AF9" w:rsidRDefault="00987AF9" w:rsidP="00B150E4">
      <w:pPr>
        <w:pStyle w:val="ab"/>
        <w:numPr>
          <w:ilvl w:val="0"/>
          <w:numId w:val="2"/>
        </w:numPr>
        <w:spacing w:after="120" w:line="240" w:lineRule="auto"/>
        <w:ind w:left="1560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Категории информации, подлежащие резервному копированию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>.</w:t>
      </w:r>
    </w:p>
    <w:p w:rsidR="00987AF9" w:rsidRDefault="00987AF9" w:rsidP="00762BE8">
      <w:pPr>
        <w:pStyle w:val="ab"/>
        <w:spacing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Резервному копированию подлежит информация следующих основных категорий:</w:t>
      </w:r>
    </w:p>
    <w:p w:rsidR="00987AF9" w:rsidRPr="002C3EF7" w:rsidRDefault="00C674F0" w:rsidP="00B150E4">
      <w:pPr>
        <w:pStyle w:val="ab"/>
        <w:numPr>
          <w:ilvl w:val="1"/>
          <w:numId w:val="9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987AF9" w:rsidRPr="002C3EF7">
        <w:rPr>
          <w:rFonts w:ascii="Times New Roman" w:eastAsia="Times New Roman" w:hAnsi="Times New Roman" w:cs="Times New Roman"/>
          <w:sz w:val="24"/>
          <w:szCs w:val="24"/>
        </w:rPr>
        <w:t>ерсональная информация пользователей (личные каталоги) и групповая информация (общие каталоги подразделений) на</w:t>
      </w:r>
      <w:r w:rsidR="00FB3EB5">
        <w:rPr>
          <w:rFonts w:ascii="Times New Roman" w:eastAsia="Times New Roman" w:hAnsi="Times New Roman" w:cs="Times New Roman"/>
          <w:sz w:val="24"/>
          <w:szCs w:val="24"/>
        </w:rPr>
        <w:t xml:space="preserve"> почтовых </w:t>
      </w:r>
      <w:del w:id="27" w:author="Burnashev, Yuriy Yu." w:date="2020-04-01T18:15:00Z">
        <w:r w:rsidR="00FB3EB5" w:rsidDel="00661C3D">
          <w:rPr>
            <w:rFonts w:ascii="Times New Roman" w:eastAsia="Times New Roman" w:hAnsi="Times New Roman" w:cs="Times New Roman"/>
            <w:sz w:val="24"/>
            <w:szCs w:val="24"/>
          </w:rPr>
          <w:delText xml:space="preserve">и </w:delText>
        </w:r>
        <w:r w:rsidR="00987AF9" w:rsidRPr="002C3EF7" w:rsidDel="00661C3D">
          <w:rPr>
            <w:rFonts w:ascii="Times New Roman" w:eastAsia="Times New Roman" w:hAnsi="Times New Roman" w:cs="Times New Roman"/>
            <w:sz w:val="24"/>
            <w:szCs w:val="24"/>
          </w:rPr>
          <w:delText xml:space="preserve"> файловых</w:delText>
        </w:r>
      </w:del>
      <w:ins w:id="28" w:author="Burnashev, Yuriy Yu." w:date="2020-04-01T18:15:00Z">
        <w:r w:rsidR="00661C3D">
          <w:rPr>
            <w:rFonts w:ascii="Times New Roman" w:eastAsia="Times New Roman" w:hAnsi="Times New Roman" w:cs="Times New Roman"/>
            <w:sz w:val="24"/>
            <w:szCs w:val="24"/>
          </w:rPr>
          <w:t xml:space="preserve">и </w:t>
        </w:r>
        <w:r w:rsidR="00661C3D" w:rsidRPr="002C3EF7">
          <w:rPr>
            <w:rFonts w:ascii="Times New Roman" w:eastAsia="Times New Roman" w:hAnsi="Times New Roman" w:cs="Times New Roman"/>
            <w:sz w:val="24"/>
            <w:szCs w:val="24"/>
          </w:rPr>
          <w:t>файловых</w:t>
        </w:r>
      </w:ins>
      <w:r w:rsidR="00987AF9" w:rsidRPr="002C3EF7">
        <w:rPr>
          <w:rFonts w:ascii="Times New Roman" w:eastAsia="Times New Roman" w:hAnsi="Times New Roman" w:cs="Times New Roman"/>
          <w:sz w:val="24"/>
          <w:szCs w:val="24"/>
        </w:rPr>
        <w:t xml:space="preserve"> серверах;</w:t>
      </w:r>
    </w:p>
    <w:p w:rsidR="00987AF9" w:rsidRPr="00ED582D" w:rsidRDefault="002279E3" w:rsidP="00B150E4">
      <w:pPr>
        <w:pStyle w:val="ab"/>
        <w:numPr>
          <w:ilvl w:val="1"/>
          <w:numId w:val="9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r w:rsidR="00987AF9" w:rsidRPr="00ED582D">
        <w:rPr>
          <w:rFonts w:ascii="Times New Roman" w:eastAsia="Times New Roman" w:hAnsi="Times New Roman" w:cs="Times New Roman"/>
          <w:sz w:val="24"/>
          <w:szCs w:val="24"/>
        </w:rPr>
        <w:t xml:space="preserve"> необходимая для восста</w:t>
      </w:r>
      <w:r>
        <w:rPr>
          <w:rFonts w:ascii="Times New Roman" w:eastAsia="Times New Roman" w:hAnsi="Times New Roman" w:cs="Times New Roman"/>
          <w:sz w:val="24"/>
          <w:szCs w:val="24"/>
        </w:rPr>
        <w:t>новления работоспособности</w:t>
      </w:r>
      <w:r w:rsidR="00987AF9" w:rsidRPr="00ED582D">
        <w:rPr>
          <w:rFonts w:ascii="Times New Roman" w:eastAsia="Times New Roman" w:hAnsi="Times New Roman" w:cs="Times New Roman"/>
          <w:sz w:val="24"/>
          <w:szCs w:val="24"/>
        </w:rPr>
        <w:t xml:space="preserve">, в </w:t>
      </w:r>
      <w:proofErr w:type="spellStart"/>
      <w:r w:rsidR="00987AF9" w:rsidRPr="00ED582D">
        <w:rPr>
          <w:rFonts w:ascii="Times New Roman" w:eastAsia="Times New Roman" w:hAnsi="Times New Roman" w:cs="Times New Roman"/>
          <w:sz w:val="24"/>
          <w:szCs w:val="24"/>
        </w:rPr>
        <w:t>т.ч</w:t>
      </w:r>
      <w:proofErr w:type="spellEnd"/>
      <w:r w:rsidR="00987AF9" w:rsidRPr="00ED582D">
        <w:rPr>
          <w:rFonts w:ascii="Times New Roman" w:eastAsia="Times New Roman" w:hAnsi="Times New Roman" w:cs="Times New Roman"/>
          <w:sz w:val="24"/>
          <w:szCs w:val="24"/>
        </w:rPr>
        <w:t>. систем управления базами данных (СУБД) общего пользования и справочно-информационные системы общего использования;</w:t>
      </w:r>
    </w:p>
    <w:p w:rsidR="00987AF9" w:rsidRPr="00ED582D" w:rsidRDefault="002279E3" w:rsidP="00B150E4">
      <w:pPr>
        <w:pStyle w:val="ab"/>
        <w:numPr>
          <w:ilvl w:val="1"/>
          <w:numId w:val="9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987AF9" w:rsidRPr="00ED582D">
        <w:rPr>
          <w:rFonts w:ascii="Times New Roman" w:eastAsia="Times New Roman" w:hAnsi="Times New Roman" w:cs="Times New Roman"/>
          <w:sz w:val="24"/>
          <w:szCs w:val="24"/>
        </w:rPr>
        <w:t>абочие копии установочных компонентов программного обеспечения общего назначения и специализированного программного обеспечения, СУБД, серверов и рабочих станций;</w:t>
      </w:r>
    </w:p>
    <w:p w:rsidR="00987AF9" w:rsidRDefault="00C674F0" w:rsidP="00B150E4">
      <w:pPr>
        <w:pStyle w:val="ab"/>
        <w:numPr>
          <w:ilvl w:val="1"/>
          <w:numId w:val="9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ED582D">
        <w:rPr>
          <w:rFonts w:ascii="Times New Roman" w:eastAsia="Times New Roman" w:hAnsi="Times New Roman" w:cs="Times New Roman"/>
          <w:sz w:val="24"/>
          <w:szCs w:val="24"/>
        </w:rPr>
        <w:t>нформация</w:t>
      </w:r>
      <w:r w:rsidR="00987AF9" w:rsidRPr="00ED582D">
        <w:rPr>
          <w:rFonts w:ascii="Times New Roman" w:eastAsia="Times New Roman" w:hAnsi="Times New Roman" w:cs="Times New Roman"/>
          <w:sz w:val="24"/>
          <w:szCs w:val="24"/>
        </w:rPr>
        <w:t>, необходимая для восстановления серверов и систем управления базами данных, локальной вычислительной сети;</w:t>
      </w:r>
    </w:p>
    <w:p w:rsidR="00987AF9" w:rsidRPr="00ED582D" w:rsidRDefault="00C674F0" w:rsidP="00B150E4">
      <w:pPr>
        <w:pStyle w:val="ab"/>
        <w:numPr>
          <w:ilvl w:val="1"/>
          <w:numId w:val="9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Конфигурационные</w:t>
      </w:r>
      <w:r w:rsidR="00987AF9">
        <w:rPr>
          <w:rFonts w:ascii="Times New Roman" w:eastAsia="Times New Roman" w:hAnsi="Times New Roman" w:cs="Times New Roman"/>
          <w:sz w:val="24"/>
          <w:szCs w:val="24"/>
        </w:rPr>
        <w:t xml:space="preserve"> файлы оборудования, образы дисков ПК, эксплуатируемых в системах управления производственным процессом.</w:t>
      </w:r>
    </w:p>
    <w:p w:rsidR="00987AF9" w:rsidRDefault="00987AF9" w:rsidP="00FE2870">
      <w:pPr>
        <w:tabs>
          <w:tab w:val="left" w:pos="851"/>
          <w:tab w:val="left" w:pos="1276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Default="001065FF" w:rsidP="00B150E4">
      <w:pPr>
        <w:pStyle w:val="ab"/>
        <w:numPr>
          <w:ilvl w:val="0"/>
          <w:numId w:val="2"/>
        </w:numPr>
        <w:spacing w:after="120" w:line="240" w:lineRule="auto"/>
        <w:ind w:left="714" w:hanging="288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 w:rsidRPr="00C165E9">
        <w:rPr>
          <w:rFonts w:ascii="Times New Roman" w:eastAsia="Times New Roman" w:hAnsi="Times New Roman" w:cs="Times New Roman"/>
          <w:b/>
          <w:sz w:val="28"/>
          <w:szCs w:val="28"/>
        </w:rPr>
        <w:t>Ответственность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за </w:t>
      </w:r>
      <w:r w:rsidRPr="00C165E9">
        <w:rPr>
          <w:rFonts w:ascii="Times New Roman" w:eastAsia="Times New Roman" w:hAnsi="Times New Roman" w:cs="Times New Roman"/>
          <w:b/>
          <w:sz w:val="28"/>
          <w:szCs w:val="28"/>
        </w:rPr>
        <w:t>состояние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резервного копирования.</w:t>
      </w:r>
    </w:p>
    <w:p w:rsidR="001065FF" w:rsidRPr="00FE2870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>Ответственность за периодичность, контроль и полноту резервного копирования,</w:t>
      </w:r>
      <w:r w:rsidR="00051D3C" w:rsidRPr="00051D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1D3C">
        <w:rPr>
          <w:rFonts w:ascii="Times New Roman" w:eastAsia="Times New Roman" w:hAnsi="Times New Roman" w:cs="Times New Roman"/>
          <w:sz w:val="24"/>
          <w:szCs w:val="24"/>
        </w:rPr>
        <w:t>работоспособность резервных копий,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а также за техническое состояние </w:t>
      </w:r>
      <w:r w:rsidR="00051D3C">
        <w:rPr>
          <w:rFonts w:ascii="Times New Roman" w:eastAsia="Times New Roman" w:hAnsi="Times New Roman" w:cs="Times New Roman"/>
          <w:sz w:val="24"/>
          <w:szCs w:val="24"/>
        </w:rPr>
        <w:t xml:space="preserve">аппаратной части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систем резервного копирования возлагается на уполномоченных работников ГСА, осуществляющих резервное копирование и техническое обслуживание.</w:t>
      </w:r>
    </w:p>
    <w:p w:rsidR="001065FF" w:rsidRPr="00FE2870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del w:id="29" w:author="Burnashev, Yuriy Yu." w:date="2020-04-01T18:15:00Z">
        <w:r w:rsidRPr="00FE2870" w:rsidDel="00661C3D">
          <w:rPr>
            <w:rFonts w:ascii="Times New Roman" w:eastAsia="Times New Roman" w:hAnsi="Times New Roman" w:cs="Times New Roman"/>
            <w:sz w:val="24"/>
            <w:szCs w:val="24"/>
          </w:rPr>
          <w:delText xml:space="preserve">случае </w:delText>
        </w:r>
        <w:r w:rsidR="00CC22DF" w:rsidDel="00661C3D">
          <w:rPr>
            <w:rFonts w:ascii="Times New Roman" w:eastAsia="Times New Roman" w:hAnsi="Times New Roman" w:cs="Times New Roman"/>
            <w:sz w:val="24"/>
            <w:szCs w:val="24"/>
          </w:rPr>
          <w:delText xml:space="preserve"> пропажи</w:delText>
        </w:r>
      </w:del>
      <w:ins w:id="30" w:author="Burnashev, Yuriy Yu." w:date="2020-04-01T18:15:00Z">
        <w:r w:rsidR="00661C3D" w:rsidRPr="00FE2870">
          <w:rPr>
            <w:rFonts w:ascii="Times New Roman" w:eastAsia="Times New Roman" w:hAnsi="Times New Roman" w:cs="Times New Roman"/>
            <w:sz w:val="24"/>
            <w:szCs w:val="24"/>
          </w:rPr>
          <w:t xml:space="preserve">случае </w:t>
        </w:r>
        <w:r w:rsidR="00661C3D">
          <w:rPr>
            <w:rFonts w:ascii="Times New Roman" w:eastAsia="Times New Roman" w:hAnsi="Times New Roman" w:cs="Times New Roman"/>
            <w:sz w:val="24"/>
            <w:szCs w:val="24"/>
          </w:rPr>
          <w:t>пропажи</w:t>
        </w:r>
      </w:ins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носителя архивной информации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 xml:space="preserve"> необходимо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2DF" w:rsidRPr="00FE2870">
        <w:rPr>
          <w:rFonts w:ascii="Times New Roman" w:eastAsia="Times New Roman" w:hAnsi="Times New Roman" w:cs="Times New Roman"/>
          <w:sz w:val="24"/>
          <w:szCs w:val="24"/>
        </w:rPr>
        <w:t>сообщ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>ить</w:t>
      </w:r>
      <w:r w:rsidR="00CC22DF" w:rsidRPr="00FE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ответственному представителю Заказчика и в подразделение ИБ служебной запиской до конца 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 xml:space="preserve">того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рабочего дня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 xml:space="preserve">когда пропажа была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обнаружен</w:t>
      </w:r>
      <w:r w:rsidR="00CC22DF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65FF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Ответственность за соблюдением </w:t>
      </w:r>
      <w:r w:rsidR="009814A4">
        <w:rPr>
          <w:rFonts w:ascii="Times New Roman" w:eastAsia="Times New Roman" w:hAnsi="Times New Roman" w:cs="Times New Roman"/>
          <w:sz w:val="24"/>
          <w:szCs w:val="24"/>
        </w:rPr>
        <w:t xml:space="preserve">требований </w:t>
      </w:r>
      <w:del w:id="31" w:author="Burnashev, Yuriy Yu." w:date="2020-04-01T18:15:00Z">
        <w:r w:rsidR="009814A4" w:rsidDel="00661C3D">
          <w:rPr>
            <w:rFonts w:ascii="Times New Roman" w:eastAsia="Times New Roman" w:hAnsi="Times New Roman" w:cs="Times New Roman"/>
            <w:sz w:val="24"/>
            <w:szCs w:val="24"/>
          </w:rPr>
          <w:delText xml:space="preserve">настоящего </w:delText>
        </w:r>
        <w:r w:rsidRPr="00FE2870" w:rsidDel="00661C3D">
          <w:rPr>
            <w:rFonts w:ascii="Times New Roman" w:eastAsia="Times New Roman" w:hAnsi="Times New Roman" w:cs="Times New Roman"/>
            <w:sz w:val="24"/>
            <w:szCs w:val="24"/>
          </w:rPr>
          <w:delText xml:space="preserve"> Регламента</w:delText>
        </w:r>
      </w:del>
      <w:ins w:id="32" w:author="Burnashev, Yuriy Yu." w:date="2020-04-01T18:15:00Z">
        <w:r w:rsidR="00661C3D">
          <w:rPr>
            <w:rFonts w:ascii="Times New Roman" w:eastAsia="Times New Roman" w:hAnsi="Times New Roman" w:cs="Times New Roman"/>
            <w:sz w:val="24"/>
            <w:szCs w:val="24"/>
          </w:rPr>
          <w:t xml:space="preserve">настоящего </w:t>
        </w:r>
        <w:r w:rsidR="00661C3D" w:rsidRPr="00FE2870">
          <w:rPr>
            <w:rFonts w:ascii="Times New Roman" w:eastAsia="Times New Roman" w:hAnsi="Times New Roman" w:cs="Times New Roman"/>
            <w:sz w:val="24"/>
            <w:szCs w:val="24"/>
          </w:rPr>
          <w:t>Регламента</w:t>
        </w:r>
      </w:ins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, а также за выполнением требований по хранению архивных копий и предотвращению несанкционированного доступа к ним возлагается на уполномоченное лицо ГСА,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lastRenderedPageBreak/>
        <w:t>отвечающее за резервное копирование.</w:t>
      </w:r>
    </w:p>
    <w:p w:rsidR="00020BD7" w:rsidRPr="00FE2870" w:rsidRDefault="00020BD7" w:rsidP="00020BD7">
      <w:pPr>
        <w:pStyle w:val="ab"/>
        <w:spacing w:after="28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Default="001065FF" w:rsidP="00B150E4">
      <w:pPr>
        <w:pStyle w:val="ab"/>
        <w:numPr>
          <w:ilvl w:val="0"/>
          <w:numId w:val="2"/>
        </w:numPr>
        <w:spacing w:after="120" w:line="240" w:lineRule="auto"/>
        <w:ind w:left="714" w:hanging="288"/>
        <w:jc w:val="center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Периодичность </w:t>
      </w:r>
      <w:r w:rsidRPr="00C165E9">
        <w:rPr>
          <w:rFonts w:ascii="Times New Roman" w:eastAsia="Times New Roman" w:hAnsi="Times New Roman" w:cs="Times New Roman"/>
          <w:b/>
          <w:sz w:val="28"/>
          <w:szCs w:val="28"/>
        </w:rPr>
        <w:t>резервного</w:t>
      </w:r>
      <w:r>
        <w:rPr>
          <w:rFonts w:ascii="Times New Roman" w:eastAsia="Times New Roman" w:hAnsi="Times New Roman" w:cs="Times New Roman"/>
          <w:b/>
          <w:sz w:val="27"/>
          <w:szCs w:val="27"/>
        </w:rPr>
        <w:t xml:space="preserve"> копирования</w:t>
      </w:r>
      <w:r w:rsidR="00CC3335">
        <w:rPr>
          <w:rFonts w:ascii="Times New Roman" w:eastAsia="Times New Roman" w:hAnsi="Times New Roman" w:cs="Times New Roman"/>
          <w:b/>
          <w:sz w:val="27"/>
          <w:szCs w:val="27"/>
          <w:lang w:val="en-US"/>
        </w:rPr>
        <w:t>.</w:t>
      </w:r>
    </w:p>
    <w:p w:rsidR="001065FF" w:rsidRPr="00FE2870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Резервное копирование информации 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производится согласно утвержденным графикам, разработанным для каждого объекта Оператора (см. Приложение 1 п</w:t>
      </w:r>
      <w:r w:rsidR="00ED582D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BA714E">
        <w:rPr>
          <w:rFonts w:ascii="Times New Roman" w:eastAsia="Times New Roman" w:hAnsi="Times New Roman" w:cs="Times New Roman"/>
          <w:color w:val="auto"/>
          <w:sz w:val="24"/>
          <w:szCs w:val="24"/>
        </w:rPr>
        <w:t>9</w:t>
      </w:r>
      <w:r w:rsidR="000F0EE4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.4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="00D47CD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</w:p>
    <w:p w:rsidR="001065FF" w:rsidRPr="00FE2870" w:rsidRDefault="00051D3C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Информация,</w:t>
      </w:r>
      <w:r w:rsidR="001065FF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содержащаяся в постоянно изменяемых данных, резервируется в соответствии с графиком (см. Приложение 1 п</w:t>
      </w:r>
      <w:r w:rsidR="00ED582D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445818">
        <w:rPr>
          <w:rFonts w:ascii="Times New Roman" w:eastAsia="Times New Roman" w:hAnsi="Times New Roman" w:cs="Times New Roman"/>
          <w:color w:val="auto"/>
          <w:sz w:val="24"/>
          <w:szCs w:val="24"/>
        </w:rPr>
        <w:t>9</w:t>
      </w:r>
      <w:r w:rsidR="000F0EE4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  <w:r w:rsidR="006E5F5F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1065FF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:rsidR="00DE41EC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2870">
        <w:rPr>
          <w:rFonts w:ascii="Times New Roman" w:eastAsia="Times New Roman" w:hAnsi="Times New Roman" w:cs="Times New Roman"/>
          <w:sz w:val="24"/>
          <w:szCs w:val="24"/>
        </w:rPr>
        <w:t>Резервные копии информации</w:t>
      </w:r>
      <w:r w:rsidR="001F0E44">
        <w:rPr>
          <w:rFonts w:ascii="Times New Roman" w:eastAsia="Times New Roman" w:hAnsi="Times New Roman" w:cs="Times New Roman"/>
          <w:sz w:val="24"/>
          <w:szCs w:val="24"/>
        </w:rPr>
        <w:t xml:space="preserve"> (конфигурация и пользователи)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для </w:t>
      </w:r>
      <w:r w:rsidR="00051D3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телекоммуникационных </w:t>
      </w:r>
      <w:r w:rsidR="00051D3C"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>систем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1F0E44">
        <w:rPr>
          <w:rFonts w:ascii="Times New Roman" w:eastAsia="Times New Roman" w:hAnsi="Times New Roman" w:cs="Times New Roman"/>
          <w:color w:val="auto"/>
          <w:sz w:val="24"/>
          <w:szCs w:val="24"/>
        </w:rPr>
        <w:t>(</w:t>
      </w:r>
      <w:del w:id="33" w:author="Burnashev, Yuriy Yu." w:date="2020-03-17T08:26:00Z">
        <w:r w:rsidR="001F0E44" w:rsidRPr="00FE2870" w:rsidDel="008E6BE4">
          <w:rPr>
            <w:rFonts w:ascii="Times New Roman" w:eastAsia="Times New Roman" w:hAnsi="Times New Roman" w:cs="Times New Roman"/>
            <w:color w:val="auto"/>
            <w:sz w:val="24"/>
            <w:szCs w:val="24"/>
          </w:rPr>
          <w:delText xml:space="preserve"> </w:delText>
        </w:r>
      </w:del>
      <w:r w:rsidRPr="00FE287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TETRA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CCTV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т.д.</w:t>
      </w:r>
      <w:r w:rsidR="001F0E44">
        <w:rPr>
          <w:rFonts w:ascii="Times New Roman" w:eastAsia="Times New Roman" w:hAnsi="Times New Roman" w:cs="Times New Roman"/>
          <w:color w:val="auto"/>
          <w:sz w:val="24"/>
          <w:szCs w:val="24"/>
        </w:rPr>
        <w:t>)</w:t>
      </w:r>
      <w:r w:rsidRPr="00FE2870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D47C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хран</w:t>
      </w:r>
      <w:r w:rsidR="00D47CD0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тся на переносных носителях</w:t>
      </w:r>
      <w:r w:rsidR="001F0E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E2870">
        <w:rPr>
          <w:rFonts w:ascii="Times New Roman" w:eastAsia="Times New Roman" w:hAnsi="Times New Roman" w:cs="Times New Roman"/>
          <w:sz w:val="24"/>
          <w:szCs w:val="24"/>
          <w:lang w:val="en-US"/>
        </w:rPr>
        <w:t>HDD</w:t>
      </w:r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E2870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FE2870">
        <w:rPr>
          <w:rFonts w:ascii="Times New Roman" w:eastAsia="Times New Roman" w:hAnsi="Times New Roman" w:cs="Times New Roman"/>
          <w:sz w:val="24"/>
          <w:szCs w:val="24"/>
        </w:rPr>
        <w:t xml:space="preserve"> накопители). </w:t>
      </w:r>
    </w:p>
    <w:p w:rsidR="00051D3C" w:rsidRPr="00FE2870" w:rsidRDefault="00051D3C" w:rsidP="00B90BFF">
      <w:pPr>
        <w:pStyle w:val="ab"/>
        <w:spacing w:after="280" w:line="240" w:lineRule="auto"/>
        <w:ind w:left="7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Pr="00355CD8" w:rsidRDefault="001065FF" w:rsidP="00B150E4">
      <w:pPr>
        <w:pStyle w:val="ab"/>
        <w:numPr>
          <w:ilvl w:val="0"/>
          <w:numId w:val="2"/>
        </w:numPr>
        <w:spacing w:after="280" w:line="240" w:lineRule="auto"/>
        <w:ind w:left="2694" w:hanging="142"/>
        <w:jc w:val="both"/>
        <w:rPr>
          <w:rFonts w:ascii="Times New Roman" w:eastAsia="Times New Roman" w:hAnsi="Times New Roman" w:cs="Times New Roman"/>
          <w:b/>
          <w:color w:val="auto"/>
          <w:sz w:val="27"/>
          <w:szCs w:val="27"/>
        </w:rPr>
      </w:pPr>
      <w:r w:rsidRPr="00355CD8">
        <w:rPr>
          <w:rFonts w:ascii="Times New Roman" w:eastAsia="Times New Roman" w:hAnsi="Times New Roman" w:cs="Times New Roman"/>
          <w:b/>
          <w:color w:val="auto"/>
          <w:sz w:val="27"/>
          <w:szCs w:val="27"/>
        </w:rPr>
        <w:t>Контроль результатов резервного копирования.</w:t>
      </w:r>
    </w:p>
    <w:p w:rsidR="001065FF" w:rsidRPr="005E5410" w:rsidRDefault="001065FF" w:rsidP="00B150E4">
      <w:pPr>
        <w:pStyle w:val="ab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Контроль результатов всех процедур резервного копирования осуществляется </w:t>
      </w:r>
      <w:r w:rsidR="00051D3C">
        <w:rPr>
          <w:rFonts w:ascii="Times New Roman" w:eastAsia="Times New Roman" w:hAnsi="Times New Roman" w:cs="Times New Roman"/>
          <w:color w:val="auto"/>
          <w:sz w:val="24"/>
          <w:szCs w:val="24"/>
        </w:rPr>
        <w:t>ГСА</w:t>
      </w: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указанными в </w:t>
      </w:r>
      <w:r w:rsidR="006E5F5F"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Приложении№1 пункт </w:t>
      </w:r>
      <w:r w:rsidR="00445818">
        <w:rPr>
          <w:rFonts w:ascii="Times New Roman" w:eastAsia="Times New Roman" w:hAnsi="Times New Roman" w:cs="Times New Roman"/>
          <w:color w:val="auto"/>
          <w:sz w:val="24"/>
          <w:szCs w:val="24"/>
        </w:rPr>
        <w:t>9</w:t>
      </w: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>.5 Перечень лиц ответственных за резервное копирование.</w:t>
      </w:r>
    </w:p>
    <w:p w:rsidR="005E5410" w:rsidRPr="00F167DF" w:rsidRDefault="005E5410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>При необходимости</w:t>
      </w:r>
      <w:r w:rsidR="00F167DF"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>це</w:t>
      </w:r>
      <w:r w:rsidR="00F167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лостность файлов проверяется на </w:t>
      </w:r>
      <w:r w:rsidR="00F167DF"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HP </w:t>
      </w:r>
      <w:proofErr w:type="spellStart"/>
      <w:r w:rsidR="00F167DF"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>data</w:t>
      </w:r>
      <w:proofErr w:type="spellEnd"/>
      <w:r w:rsidR="00F167DF"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F167DF" w:rsidRPr="00F167DF">
        <w:rPr>
          <w:rFonts w:ascii="Times New Roman" w:eastAsia="Times New Roman" w:hAnsi="Times New Roman" w:cs="Times New Roman"/>
          <w:color w:val="auto"/>
          <w:sz w:val="24"/>
          <w:szCs w:val="24"/>
        </w:rPr>
        <w:t>protection</w:t>
      </w:r>
      <w:proofErr w:type="spellEnd"/>
      <w:proofErr w:type="gramEnd"/>
      <w:r w:rsidR="00F167D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но не реже одного раза в месяц для каждой из категорий.</w:t>
      </w:r>
    </w:p>
    <w:p w:rsidR="00FF19D2" w:rsidRPr="00FF19D2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Развёртывание </w:t>
      </w:r>
      <w:r w:rsidR="00EA791F"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>роли и</w:t>
      </w: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её последующая настройка производится сотрудниками ГСА.</w:t>
      </w:r>
    </w:p>
    <w:p w:rsidR="001065FF" w:rsidRPr="00355CD8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9D2">
        <w:rPr>
          <w:rFonts w:ascii="Times New Roman" w:hAnsi="Times New Roman" w:cs="Times New Roman"/>
          <w:sz w:val="24"/>
          <w:szCs w:val="24"/>
        </w:rPr>
        <w:t>Проверка на целостность и работоспособность резервной копии проводится на выделенном Заказчиком пространстве (лаборатория) с аналогичным сервером и установленным ПО.</w:t>
      </w:r>
    </w:p>
    <w:p w:rsidR="00355CD8" w:rsidRPr="00BE7547" w:rsidRDefault="00355CD8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E7547">
        <w:rPr>
          <w:rFonts w:ascii="Times New Roman" w:hAnsi="Times New Roman" w:cs="Times New Roman"/>
          <w:color w:val="auto"/>
          <w:sz w:val="24"/>
          <w:szCs w:val="24"/>
        </w:rPr>
        <w:t>Контроль результатов резервного копирования будет производиться согласно технологической карте.</w:t>
      </w:r>
    </w:p>
    <w:p w:rsidR="00762BE8" w:rsidRPr="00762BE8" w:rsidRDefault="00762BE8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2BE8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процедуры восстановления из резервных копий выполняется в </w:t>
      </w:r>
      <w:r w:rsidR="003B36F5">
        <w:rPr>
          <w:rFonts w:ascii="Times New Roman" w:eastAsia="Times New Roman" w:hAnsi="Times New Roman" w:cs="Times New Roman"/>
          <w:sz w:val="24"/>
          <w:szCs w:val="24"/>
        </w:rPr>
        <w:t>соответствии с разработанным ГСА и утвержденным Начальнико</w:t>
      </w:r>
      <w:r w:rsidR="006B7473">
        <w:rPr>
          <w:rFonts w:ascii="Times New Roman" w:eastAsia="Times New Roman" w:hAnsi="Times New Roman" w:cs="Times New Roman"/>
          <w:sz w:val="24"/>
          <w:szCs w:val="24"/>
        </w:rPr>
        <w:t>м</w:t>
      </w:r>
      <w:r w:rsidR="003B36F5">
        <w:rPr>
          <w:rFonts w:ascii="Times New Roman" w:eastAsia="Times New Roman" w:hAnsi="Times New Roman" w:cs="Times New Roman"/>
          <w:sz w:val="24"/>
          <w:szCs w:val="24"/>
        </w:rPr>
        <w:t xml:space="preserve"> службы ИТ и связи графиком проверки резервных копий</w:t>
      </w:r>
      <w:r w:rsidRPr="00762BE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62BE8" w:rsidRPr="00762BE8" w:rsidRDefault="00A20D2C" w:rsidP="00B150E4">
      <w:pPr>
        <w:pStyle w:val="ab"/>
        <w:numPr>
          <w:ilvl w:val="0"/>
          <w:numId w:val="8"/>
        </w:numPr>
        <w:spacing w:after="28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Сотрудник </w:t>
      </w: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>ГСА</w:t>
      </w:r>
      <w:r w:rsidRPr="00762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2BE8" w:rsidRPr="00762BE8">
        <w:rPr>
          <w:rFonts w:ascii="Times New Roman" w:eastAsia="Times New Roman" w:hAnsi="Times New Roman" w:cs="Times New Roman"/>
          <w:sz w:val="24"/>
          <w:szCs w:val="24"/>
        </w:rPr>
        <w:t>выполняет процедуру восстановления в специально предназначенной для этих целей тестовой информационной системе;</w:t>
      </w:r>
    </w:p>
    <w:p w:rsidR="00762BE8" w:rsidRDefault="00A20D2C" w:rsidP="00B150E4">
      <w:pPr>
        <w:pStyle w:val="ab"/>
        <w:numPr>
          <w:ilvl w:val="0"/>
          <w:numId w:val="8"/>
        </w:numPr>
        <w:spacing w:after="280" w:line="24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762BE8" w:rsidRPr="00762BE8">
        <w:rPr>
          <w:rFonts w:ascii="Times New Roman" w:eastAsia="Times New Roman" w:hAnsi="Times New Roman" w:cs="Times New Roman"/>
          <w:sz w:val="24"/>
          <w:szCs w:val="24"/>
        </w:rPr>
        <w:t xml:space="preserve">о результатам тестирования процедуры восстановления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сотрудник </w:t>
      </w:r>
      <w:r w:rsidRPr="00FF19D2">
        <w:rPr>
          <w:rFonts w:ascii="Times New Roman" w:eastAsia="Times New Roman" w:hAnsi="Times New Roman" w:cs="Times New Roman"/>
          <w:color w:val="auto"/>
          <w:sz w:val="24"/>
          <w:szCs w:val="24"/>
        </w:rPr>
        <w:t>ГСА</w:t>
      </w:r>
      <w:r w:rsidR="00762BE8" w:rsidRPr="00762BE8">
        <w:rPr>
          <w:rFonts w:ascii="Times New Roman" w:eastAsia="Times New Roman" w:hAnsi="Times New Roman" w:cs="Times New Roman"/>
          <w:sz w:val="24"/>
          <w:szCs w:val="24"/>
        </w:rPr>
        <w:t xml:space="preserve"> составляет отчет о выполнении процедуры тестового восстановления информации из резервной копии, формат отчета приведен в Приложение №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762BE8" w:rsidRPr="00762B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 </w:t>
      </w:r>
      <w:r w:rsidR="00445818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.5 </w:t>
      </w:r>
      <w:r w:rsidR="00762BE8" w:rsidRPr="00762BE8">
        <w:rPr>
          <w:rFonts w:ascii="Times New Roman" w:eastAsia="Times New Roman" w:hAnsi="Times New Roman" w:cs="Times New Roman"/>
          <w:sz w:val="24"/>
          <w:szCs w:val="24"/>
        </w:rPr>
        <w:t>к настоящему документу</w:t>
      </w:r>
      <w:r w:rsidR="00B90BFF">
        <w:rPr>
          <w:rFonts w:ascii="Times New Roman" w:eastAsia="Times New Roman" w:hAnsi="Times New Roman" w:cs="Times New Roman"/>
          <w:sz w:val="24"/>
          <w:szCs w:val="24"/>
        </w:rPr>
        <w:t>. Факт и результат тестового восстановления регистрируется в Журнале</w:t>
      </w:r>
      <w:r w:rsidR="00B90BFF" w:rsidRPr="00B90BFF">
        <w:rPr>
          <w:rFonts w:ascii="Times New Roman" w:eastAsia="Times New Roman" w:hAnsi="Times New Roman" w:cs="Times New Roman"/>
          <w:sz w:val="24"/>
          <w:szCs w:val="24"/>
        </w:rPr>
        <w:t xml:space="preserve"> информации и ПО, подлежащих резервному копированию</w:t>
      </w:r>
      <w:r w:rsidR="00B90BFF">
        <w:rPr>
          <w:rFonts w:ascii="Times New Roman" w:eastAsia="Times New Roman" w:hAnsi="Times New Roman" w:cs="Times New Roman"/>
          <w:sz w:val="24"/>
          <w:szCs w:val="24"/>
        </w:rPr>
        <w:t>, в таблице «</w:t>
      </w:r>
      <w:r w:rsidR="00B90BFF" w:rsidRPr="00B90BFF">
        <w:rPr>
          <w:rFonts w:ascii="Times New Roman" w:eastAsia="Times New Roman" w:hAnsi="Times New Roman" w:cs="Times New Roman"/>
          <w:sz w:val="24"/>
          <w:szCs w:val="24"/>
        </w:rPr>
        <w:t>Отчет о выполнении тестовой процедуры восстановления информации из резервной копии</w:t>
      </w:r>
      <w:r w:rsidR="00B90BF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762BE8" w:rsidRPr="00762BE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20BD7" w:rsidRPr="00762BE8" w:rsidRDefault="00020BD7" w:rsidP="00020BD7">
      <w:pPr>
        <w:pStyle w:val="ab"/>
        <w:spacing w:after="28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065FF" w:rsidRPr="00355CD8" w:rsidRDefault="001065FF" w:rsidP="00B150E4">
      <w:pPr>
        <w:pStyle w:val="ab"/>
        <w:numPr>
          <w:ilvl w:val="0"/>
          <w:numId w:val="2"/>
        </w:numPr>
        <w:spacing w:after="120" w:line="240" w:lineRule="auto"/>
        <w:ind w:left="714" w:firstLine="13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55CD8">
        <w:rPr>
          <w:rFonts w:ascii="Times New Roman" w:eastAsia="Times New Roman" w:hAnsi="Times New Roman" w:cs="Times New Roman"/>
          <w:b/>
          <w:color w:val="auto"/>
          <w:sz w:val="27"/>
          <w:szCs w:val="27"/>
        </w:rPr>
        <w:t>Восстановление</w:t>
      </w:r>
      <w:r w:rsidRPr="00355CD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информации из резервных копий</w:t>
      </w:r>
      <w:r w:rsidR="00CC3335" w:rsidRPr="00355CD8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</w:p>
    <w:p w:rsidR="001065FF" w:rsidRPr="00431C51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</w:rPr>
        <w:t>Восстановление данных из резервных копий производится в случаях ее удаления или</w:t>
      </w:r>
      <w:r w:rsidRPr="00431C51">
        <w:rPr>
          <w:rFonts w:ascii="Times New Roman" w:eastAsia="Times New Roman" w:hAnsi="Times New Roman" w:cs="Times New Roman"/>
          <w:strike/>
          <w:color w:val="auto"/>
          <w:sz w:val="24"/>
          <w:szCs w:val="24"/>
        </w:rPr>
        <w:t xml:space="preserve"> </w:t>
      </w: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</w:rPr>
        <w:t>модификации вследствие несанкционированного доступа к системе, воздействия вирусов, программных ошибок, ошибок работников и аппаратных сбоев.</w:t>
      </w:r>
    </w:p>
    <w:p w:rsidR="001065FF" w:rsidRPr="00431C51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Восстановление информации, для таких систем как </w:t>
      </w: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TETRA</w:t>
      </w: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CCTV</w:t>
      </w: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и т.д.  производится с резервных носителей </w:t>
      </w:r>
      <w:r w:rsidRPr="00431C51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431C51">
        <w:rPr>
          <w:rFonts w:ascii="Times New Roman" w:eastAsia="Times New Roman" w:hAnsi="Times New Roman" w:cs="Times New Roman"/>
          <w:sz w:val="24"/>
          <w:szCs w:val="24"/>
          <w:lang w:val="en-US"/>
        </w:rPr>
        <w:t>HDD</w:t>
      </w:r>
      <w:r w:rsidRPr="00431C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31C51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431C51">
        <w:rPr>
          <w:rFonts w:ascii="Times New Roman" w:eastAsia="Times New Roman" w:hAnsi="Times New Roman" w:cs="Times New Roman"/>
          <w:sz w:val="24"/>
          <w:szCs w:val="24"/>
        </w:rPr>
        <w:t>-накопитель).</w:t>
      </w:r>
      <w:r w:rsidRPr="00431C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При этом используется последняя копия информации.</w:t>
      </w:r>
    </w:p>
    <w:p w:rsidR="001065FF" w:rsidRPr="00431C51" w:rsidRDefault="001065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sz w:val="24"/>
          <w:szCs w:val="24"/>
        </w:rPr>
        <w:t>При необходимости восстановления записей в базах данных восстановление производится:</w:t>
      </w:r>
    </w:p>
    <w:p w:rsidR="001065FF" w:rsidRPr="00ED582D" w:rsidRDefault="001065FF" w:rsidP="00B150E4">
      <w:pPr>
        <w:pStyle w:val="ab"/>
        <w:numPr>
          <w:ilvl w:val="0"/>
          <w:numId w:val="5"/>
        </w:numPr>
        <w:spacing w:after="280" w:line="240" w:lineRule="auto"/>
        <w:ind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Частичное восстановление осуществляется последней актуальной ежедневной копией.</w:t>
      </w:r>
    </w:p>
    <w:p w:rsidR="001065FF" w:rsidRPr="00ED582D" w:rsidRDefault="001065FF" w:rsidP="00B150E4">
      <w:pPr>
        <w:pStyle w:val="ab"/>
        <w:numPr>
          <w:ilvl w:val="0"/>
          <w:numId w:val="5"/>
        </w:numPr>
        <w:spacing w:after="280" w:line="240" w:lineRule="auto"/>
        <w:ind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Полное восстановление информации проводится с последней еженедельной копии.</w:t>
      </w:r>
    </w:p>
    <w:p w:rsidR="001065FF" w:rsidRPr="00ED582D" w:rsidRDefault="001065FF" w:rsidP="00B150E4">
      <w:pPr>
        <w:pStyle w:val="ab"/>
        <w:numPr>
          <w:ilvl w:val="0"/>
          <w:numId w:val="5"/>
        </w:numPr>
        <w:spacing w:after="280" w:line="240" w:lineRule="auto"/>
        <w:ind w:hanging="28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582D">
        <w:rPr>
          <w:rFonts w:ascii="Times New Roman" w:eastAsia="Times New Roman" w:hAnsi="Times New Roman" w:cs="Times New Roman"/>
          <w:sz w:val="24"/>
          <w:szCs w:val="24"/>
        </w:rPr>
        <w:t>При необходимости еженедельная копия дополняется ежедневными частичными резервными копиями.</w:t>
      </w:r>
    </w:p>
    <w:p w:rsidR="001065FF" w:rsidRPr="00B55004" w:rsidRDefault="001065FF" w:rsidP="00B150E4">
      <w:pPr>
        <w:pStyle w:val="ab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sz w:val="24"/>
          <w:szCs w:val="24"/>
        </w:rPr>
        <w:t xml:space="preserve">Все работы по восстановлению и резервному копированию данных выполняется только по согласованию с Заказчиком и надлежащим образом фиксируются в журнале </w:t>
      </w:r>
      <w:r w:rsidR="006E5F5F" w:rsidRPr="00431C51">
        <w:rPr>
          <w:rFonts w:ascii="Times New Roman" w:eastAsia="Times New Roman" w:hAnsi="Times New Roman" w:cs="Times New Roman"/>
          <w:sz w:val="24"/>
          <w:szCs w:val="24"/>
        </w:rPr>
        <w:t xml:space="preserve">(Приложение №1 п. </w:t>
      </w:r>
      <w:r w:rsidR="00445818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31C51">
        <w:rPr>
          <w:rFonts w:ascii="Times New Roman" w:eastAsia="Times New Roman" w:hAnsi="Times New Roman" w:cs="Times New Roman"/>
          <w:sz w:val="24"/>
          <w:szCs w:val="24"/>
        </w:rPr>
        <w:t>.6 Журнал для регистрации восстановления резервных копий) специалистами ГСА.</w:t>
      </w:r>
    </w:p>
    <w:p w:rsidR="00B55004" w:rsidRPr="00BE7547" w:rsidRDefault="00355CD8" w:rsidP="00B150E4">
      <w:pPr>
        <w:pStyle w:val="ab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E75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Восстановление информации из резервных копий будет производиться согласно </w:t>
      </w:r>
      <w:r w:rsidRPr="00BE7547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технологической карте.</w:t>
      </w:r>
    </w:p>
    <w:p w:rsidR="00DE41EC" w:rsidRPr="00355CD8" w:rsidRDefault="00DE41EC" w:rsidP="001065FF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90BFF" w:rsidRPr="00355CD8" w:rsidRDefault="00B90BFF" w:rsidP="00B150E4">
      <w:pPr>
        <w:pStyle w:val="ab"/>
        <w:numPr>
          <w:ilvl w:val="0"/>
          <w:numId w:val="2"/>
        </w:numPr>
        <w:spacing w:after="120" w:line="240" w:lineRule="auto"/>
        <w:ind w:left="156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355CD8">
        <w:rPr>
          <w:rFonts w:ascii="Times New Roman" w:eastAsia="Times New Roman" w:hAnsi="Times New Roman" w:cs="Times New Roman"/>
          <w:b/>
          <w:color w:val="auto"/>
          <w:sz w:val="27"/>
          <w:szCs w:val="27"/>
        </w:rPr>
        <w:t>Резервное копирование в аварийном режиме функционирования</w:t>
      </w:r>
      <w:r w:rsidR="00CC3335" w:rsidRPr="00355CD8">
        <w:rPr>
          <w:rFonts w:ascii="Times New Roman" w:eastAsia="Times New Roman" w:hAnsi="Times New Roman" w:cs="Times New Roman"/>
          <w:b/>
          <w:color w:val="auto"/>
          <w:sz w:val="27"/>
          <w:szCs w:val="27"/>
        </w:rPr>
        <w:t>.</w:t>
      </w:r>
    </w:p>
    <w:p w:rsidR="00B90BFF" w:rsidRDefault="00B90B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BFF">
        <w:rPr>
          <w:rFonts w:ascii="Times New Roman" w:eastAsia="Times New Roman" w:hAnsi="Times New Roman" w:cs="Times New Roman"/>
          <w:sz w:val="24"/>
          <w:szCs w:val="24"/>
        </w:rPr>
        <w:t>В течение периода времени, когда система резервного копирования находится в аварийном состоянии, сотрудниками ГСА осуществляется ежедневное резервирование данных с использованием стандартных средств операционных систем (</w:t>
      </w:r>
      <w:r w:rsidRPr="00B90BFF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indows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Backup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Volume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Shadow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Copy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>) серверов.</w:t>
      </w:r>
    </w:p>
    <w:p w:rsidR="005E5410" w:rsidRDefault="005E5410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5410">
        <w:rPr>
          <w:rFonts w:ascii="Times New Roman" w:eastAsia="Times New Roman" w:hAnsi="Times New Roman" w:cs="Times New Roman"/>
          <w:sz w:val="24"/>
          <w:szCs w:val="24"/>
        </w:rPr>
        <w:t xml:space="preserve">При отказе ленточной библиотеки РК будет идти на систему хранения данных </w:t>
      </w:r>
      <w:proofErr w:type="spellStart"/>
      <w:r w:rsidRPr="005E5410">
        <w:rPr>
          <w:rFonts w:ascii="Times New Roman" w:eastAsia="Times New Roman" w:hAnsi="Times New Roman" w:cs="Times New Roman"/>
          <w:sz w:val="24"/>
          <w:szCs w:val="24"/>
        </w:rPr>
        <w:t>StoreOnce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35B23" w:rsidRPr="00B90BFF" w:rsidRDefault="005E5410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5E5410">
        <w:rPr>
          <w:rFonts w:ascii="Times New Roman" w:eastAsia="Times New Roman" w:hAnsi="Times New Roman" w:cs="Times New Roman"/>
          <w:sz w:val="24"/>
          <w:szCs w:val="24"/>
        </w:rPr>
        <w:t>ри отказе всех систем Резервное копирование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осуществляться при помощ</w:t>
      </w:r>
      <w:r w:rsidRPr="005E5410">
        <w:rPr>
          <w:rFonts w:ascii="Times New Roman" w:eastAsia="Times New Roman" w:hAnsi="Times New Roman" w:cs="Times New Roman"/>
          <w:sz w:val="24"/>
          <w:szCs w:val="24"/>
        </w:rPr>
        <w:t>и сторонних ПО заказчи</w:t>
      </w:r>
      <w:r>
        <w:rPr>
          <w:rFonts w:ascii="Times New Roman" w:eastAsia="Times New Roman" w:hAnsi="Times New Roman" w:cs="Times New Roman"/>
          <w:sz w:val="24"/>
          <w:szCs w:val="24"/>
        </w:rPr>
        <w:t>ка</w:t>
      </w:r>
      <w:r w:rsidRPr="005E5410">
        <w:rPr>
          <w:rFonts w:ascii="Times New Roman" w:eastAsia="Times New Roman" w:hAnsi="Times New Roman" w:cs="Times New Roman"/>
          <w:sz w:val="24"/>
          <w:szCs w:val="24"/>
        </w:rPr>
        <w:t xml:space="preserve"> на универсальные HHD или </w:t>
      </w:r>
      <w:proofErr w:type="spellStart"/>
      <w:r w:rsidRPr="005E5410">
        <w:rPr>
          <w:rFonts w:ascii="Times New Roman" w:eastAsia="Times New Roman" w:hAnsi="Times New Roman" w:cs="Times New Roman"/>
          <w:sz w:val="24"/>
          <w:szCs w:val="24"/>
        </w:rPr>
        <w:t>Flash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0BFF" w:rsidRDefault="00B90BFF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На протяжении периода времени, когда система резервного копирования находится в аварийном состоянии данные с </w:t>
      </w:r>
      <w:proofErr w:type="gramStart"/>
      <w:r w:rsidRPr="00B90BFF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indows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0BFF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Start"/>
      <w:r w:rsidRPr="00B90BFF">
        <w:rPr>
          <w:rFonts w:ascii="Times New Roman" w:eastAsia="Times New Roman" w:hAnsi="Times New Roman" w:cs="Times New Roman"/>
          <w:sz w:val="24"/>
          <w:szCs w:val="24"/>
        </w:rPr>
        <w:t>ackup</w:t>
      </w:r>
      <w:proofErr w:type="spell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Pr="00B90BFF">
        <w:rPr>
          <w:rFonts w:ascii="Times New Roman" w:eastAsia="Times New Roman" w:hAnsi="Times New Roman" w:cs="Times New Roman"/>
          <w:sz w:val="24"/>
          <w:szCs w:val="24"/>
        </w:rPr>
        <w:t xml:space="preserve">хранятся в системе хранения данных. </w:t>
      </w:r>
    </w:p>
    <w:p w:rsidR="00355CD8" w:rsidRPr="00BE7547" w:rsidRDefault="00355CD8" w:rsidP="00B150E4">
      <w:pPr>
        <w:pStyle w:val="ab"/>
        <w:numPr>
          <w:ilvl w:val="1"/>
          <w:numId w:val="2"/>
        </w:numPr>
        <w:spacing w:after="28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E754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Резервное копирование в аварийном режиме будет производиться согласно технологической карте.</w:t>
      </w:r>
    </w:p>
    <w:p w:rsidR="00B90BFF" w:rsidRPr="00B90BFF" w:rsidDel="008E6BE4" w:rsidRDefault="00B90BFF" w:rsidP="00B90BFF">
      <w:pPr>
        <w:pStyle w:val="ab"/>
        <w:spacing w:after="120" w:line="240" w:lineRule="auto"/>
        <w:ind w:left="3905"/>
        <w:rPr>
          <w:del w:id="34" w:author="Burnashev, Yuriy Yu." w:date="2020-03-17T08:27:00Z"/>
          <w:rFonts w:ascii="Times New Roman" w:eastAsia="Times New Roman" w:hAnsi="Times New Roman" w:cs="Times New Roman"/>
          <w:b/>
          <w:sz w:val="28"/>
          <w:szCs w:val="28"/>
        </w:rPr>
      </w:pPr>
    </w:p>
    <w:p w:rsidR="00B90BFF" w:rsidRPr="00B90BFF" w:rsidDel="008E6BE4" w:rsidRDefault="00B90BFF" w:rsidP="00B90BFF">
      <w:pPr>
        <w:spacing w:after="120" w:line="240" w:lineRule="auto"/>
        <w:jc w:val="center"/>
        <w:rPr>
          <w:del w:id="35" w:author="Burnashev, Yuriy Yu." w:date="2020-03-17T08:27:00Z"/>
          <w:rFonts w:ascii="Times New Roman" w:eastAsia="Times New Roman" w:hAnsi="Times New Roman" w:cs="Times New Roman"/>
          <w:b/>
          <w:sz w:val="28"/>
          <w:szCs w:val="28"/>
        </w:rPr>
      </w:pPr>
    </w:p>
    <w:p w:rsidR="001065FF" w:rsidRPr="00455301" w:rsidDel="008E6BE4" w:rsidRDefault="001065FF" w:rsidP="001065FF">
      <w:pPr>
        <w:spacing w:after="280" w:line="240" w:lineRule="auto"/>
        <w:rPr>
          <w:del w:id="36" w:author="Burnashev, Yuriy Yu." w:date="2020-03-17T08:27:00Z"/>
          <w:rFonts w:ascii="Times New Roman" w:eastAsia="Times New Roman" w:hAnsi="Times New Roman" w:cs="Times New Roman"/>
          <w:sz w:val="24"/>
          <w:szCs w:val="24"/>
        </w:rPr>
      </w:pPr>
    </w:p>
    <w:p w:rsidR="00344FB2" w:rsidDel="008E6BE4" w:rsidRDefault="00344FB2" w:rsidP="001065FF">
      <w:pPr>
        <w:jc w:val="center"/>
        <w:rPr>
          <w:del w:id="37" w:author="Burnashev, Yuriy Yu." w:date="2020-03-17T08:27:00Z"/>
          <w:rFonts w:ascii="Times New Roman" w:eastAsia="Times New Roman" w:hAnsi="Times New Roman" w:cs="Times New Roman"/>
          <w:sz w:val="24"/>
          <w:szCs w:val="24"/>
        </w:rPr>
      </w:pPr>
    </w:p>
    <w:p w:rsidR="00431C51" w:rsidRPr="00431C51" w:rsidRDefault="00344FB2" w:rsidP="00B150E4">
      <w:pPr>
        <w:pStyle w:val="ab"/>
        <w:widowControl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1065FF" w:rsidRPr="00431C5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№1</w:t>
      </w:r>
      <w:r w:rsidR="00C3049E" w:rsidRPr="00431C51">
        <w:rPr>
          <w:rFonts w:ascii="Times New Roman" w:hAnsi="Times New Roman" w:cs="Times New Roman"/>
          <w:sz w:val="24"/>
          <w:szCs w:val="24"/>
        </w:rPr>
        <w:t>.</w:t>
      </w:r>
      <w:r w:rsidR="001065FF" w:rsidRPr="00431C51">
        <w:rPr>
          <w:rFonts w:ascii="Times New Roman" w:hAnsi="Times New Roman" w:cs="Times New Roman"/>
          <w:sz w:val="24"/>
          <w:szCs w:val="24"/>
        </w:rPr>
        <w:t xml:space="preserve"> Категории серверов и системных файлов </w:t>
      </w:r>
      <w:r w:rsidR="006B677F" w:rsidRPr="00431C51">
        <w:rPr>
          <w:rFonts w:ascii="Times New Roman" w:hAnsi="Times New Roman" w:cs="Times New Roman"/>
          <w:sz w:val="24"/>
          <w:szCs w:val="24"/>
        </w:rPr>
        <w:t xml:space="preserve">КГПК </w:t>
      </w:r>
      <w:r w:rsidR="001065FF" w:rsidRPr="00431C51">
        <w:rPr>
          <w:rFonts w:ascii="Times New Roman" w:hAnsi="Times New Roman" w:cs="Times New Roman"/>
          <w:sz w:val="24"/>
          <w:szCs w:val="24"/>
        </w:rPr>
        <w:t>для резервного копирования.</w:t>
      </w:r>
    </w:p>
    <w:p w:rsidR="00431C51" w:rsidRDefault="001065FF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Категорирование</w:t>
      </w:r>
      <w:r w:rsidRPr="00431C51">
        <w:rPr>
          <w:rFonts w:ascii="Times New Roman" w:hAnsi="Times New Roman" w:cs="Times New Roman"/>
          <w:b/>
          <w:sz w:val="24"/>
          <w:szCs w:val="24"/>
        </w:rPr>
        <w:t xml:space="preserve"> данных и серверов.</w:t>
      </w:r>
    </w:p>
    <w:p w:rsidR="00431C51" w:rsidRPr="00FF7D73" w:rsidRDefault="00431C51" w:rsidP="0050657D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 xml:space="preserve"> категория - файлы и серверы, которые необходимы для бесперебойной работы пользователей в корпоративной сети (например, файловый сервер, почтовый сервер).</w:t>
      </w:r>
    </w:p>
    <w:p w:rsidR="00431C51" w:rsidRPr="00FF7D73" w:rsidRDefault="00431C51" w:rsidP="0050657D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 xml:space="preserve"> категория - файлы и серверы, для которых не требуется немедленного восстановления и которые не влияют на работоспособность системы ИТ в целом </w:t>
      </w:r>
      <w:r w:rsidRPr="00FF7D73">
        <w:rPr>
          <w:rFonts w:ascii="Times New Roman" w:hAnsi="Times New Roman" w:cs="Times New Roman"/>
          <w:color w:val="auto"/>
        </w:rPr>
        <w:t xml:space="preserve">(например </w:t>
      </w:r>
      <w:r w:rsidRPr="00FF7D73">
        <w:rPr>
          <w:rFonts w:ascii="Times New Roman" w:hAnsi="Times New Roman" w:cs="Times New Roman"/>
          <w:color w:val="auto"/>
          <w:lang w:val="en-US"/>
        </w:rPr>
        <w:t>SQL</w:t>
      </w:r>
      <w:r w:rsidRPr="00FF7D73">
        <w:rPr>
          <w:rFonts w:ascii="Times New Roman" w:hAnsi="Times New Roman" w:cs="Times New Roman"/>
          <w:color w:val="auto"/>
        </w:rPr>
        <w:t xml:space="preserve"> </w:t>
      </w:r>
      <w:r w:rsidRPr="00FF7D73">
        <w:rPr>
          <w:rFonts w:ascii="Times New Roman" w:hAnsi="Times New Roman" w:cs="Times New Roman"/>
          <w:color w:val="auto"/>
          <w:lang w:val="en-US"/>
        </w:rPr>
        <w:t>Server</w:t>
      </w:r>
      <w:r w:rsidRPr="00FF7D73">
        <w:rPr>
          <w:rFonts w:ascii="Times New Roman" w:hAnsi="Times New Roman" w:cs="Times New Roman"/>
          <w:color w:val="auto"/>
        </w:rPr>
        <w:t>).</w:t>
      </w:r>
    </w:p>
    <w:p w:rsidR="00431C51" w:rsidRPr="00FF7D73" w:rsidRDefault="00431C51" w:rsidP="0050657D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 xml:space="preserve"> категория - файлы и серверы, которые необходимы для восстановления работоспособности системы ИТ в целом (например, сервер печати, сервер лицензий). </w:t>
      </w:r>
    </w:p>
    <w:p w:rsidR="00431C51" w:rsidRPr="00C16D5C" w:rsidRDefault="00431C51" w:rsidP="0050657D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 xml:space="preserve"> категория - файлы и серверы, резервное копирование которых необходимо выполнять только при внесения изменений (например, система ССТ</w:t>
      </w:r>
      <w:r w:rsidRPr="00FF7D73">
        <w:rPr>
          <w:rFonts w:ascii="Times New Roman" w:hAnsi="Times New Roman" w:cs="Times New Roman"/>
          <w:lang w:val="en-US"/>
        </w:rPr>
        <w:t>V</w:t>
      </w:r>
      <w:r w:rsidRPr="00FF7D73">
        <w:rPr>
          <w:rFonts w:ascii="Times New Roman" w:hAnsi="Times New Roman" w:cs="Times New Roman"/>
        </w:rPr>
        <w:t xml:space="preserve">, система радио связи). </w:t>
      </w:r>
    </w:p>
    <w:p w:rsidR="00431C51" w:rsidRDefault="001065FF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Периодичность</w:t>
      </w:r>
      <w:r w:rsidR="00B91C13">
        <w:rPr>
          <w:rFonts w:ascii="Times New Roman" w:eastAsia="Times New Roman" w:hAnsi="Times New Roman" w:cs="Times New Roman"/>
          <w:b/>
          <w:sz w:val="24"/>
          <w:szCs w:val="24"/>
        </w:rPr>
        <w:t xml:space="preserve"> и тип</w:t>
      </w:r>
      <w:r w:rsidRPr="00431C51">
        <w:rPr>
          <w:rFonts w:ascii="Times New Roman" w:hAnsi="Times New Roman" w:cs="Times New Roman"/>
          <w:b/>
          <w:sz w:val="24"/>
          <w:szCs w:val="24"/>
        </w:rPr>
        <w:t xml:space="preserve"> резервного копирования по категориям.</w:t>
      </w:r>
    </w:p>
    <w:p w:rsidR="00431C51" w:rsidRPr="00FF7D73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>- категория: один раз от 1</w:t>
      </w:r>
      <w:r w:rsidR="00E75FB5">
        <w:rPr>
          <w:rFonts w:ascii="Times New Roman" w:hAnsi="Times New Roman" w:cs="Times New Roman"/>
        </w:rPr>
        <w:t>/</w:t>
      </w:r>
      <w:r w:rsidR="00B91C13">
        <w:rPr>
          <w:rFonts w:ascii="Times New Roman" w:hAnsi="Times New Roman" w:cs="Times New Roman"/>
        </w:rPr>
        <w:t>3</w:t>
      </w:r>
      <w:r w:rsidRPr="00FF7D73">
        <w:rPr>
          <w:rFonts w:ascii="Times New Roman" w:hAnsi="Times New Roman" w:cs="Times New Roman"/>
        </w:rPr>
        <w:t xml:space="preserve"> дн</w:t>
      </w:r>
      <w:r w:rsidR="00E75FB5">
        <w:rPr>
          <w:rFonts w:ascii="Times New Roman" w:hAnsi="Times New Roman" w:cs="Times New Roman"/>
        </w:rPr>
        <w:t>я</w:t>
      </w:r>
      <w:r w:rsidRPr="00FF7D73">
        <w:rPr>
          <w:rFonts w:ascii="Times New Roman" w:hAnsi="Times New Roman" w:cs="Times New Roman"/>
        </w:rPr>
        <w:t xml:space="preserve"> </w:t>
      </w:r>
      <w:r w:rsidR="00E75FB5">
        <w:rPr>
          <w:rFonts w:ascii="Times New Roman" w:hAnsi="Times New Roman" w:cs="Times New Roman"/>
        </w:rPr>
        <w:t>(</w:t>
      </w:r>
      <w:r w:rsidR="00E75FB5">
        <w:rPr>
          <w:rFonts w:ascii="Times New Roman" w:hAnsi="Times New Roman" w:cs="Times New Roman"/>
          <w:lang w:val="en-US"/>
        </w:rPr>
        <w:t>Full</w:t>
      </w:r>
      <w:r w:rsidR="00E75FB5" w:rsidRPr="00E75FB5">
        <w:rPr>
          <w:rFonts w:ascii="Times New Roman" w:hAnsi="Times New Roman" w:cs="Times New Roman"/>
        </w:rPr>
        <w:t>/</w:t>
      </w:r>
      <w:r w:rsidR="00E75FB5">
        <w:rPr>
          <w:rFonts w:ascii="Times New Roman" w:hAnsi="Times New Roman" w:cs="Times New Roman"/>
          <w:lang w:val="en-US"/>
        </w:rPr>
        <w:t>Incremental</w:t>
      </w:r>
      <w:r w:rsidR="00E75FB5">
        <w:rPr>
          <w:rFonts w:ascii="Times New Roman" w:hAnsi="Times New Roman" w:cs="Times New Roman"/>
        </w:rPr>
        <w:t>)</w:t>
      </w:r>
    </w:p>
    <w:p w:rsidR="00431C51" w:rsidRPr="00E75FB5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 xml:space="preserve">-категория: один раз 7 дней </w:t>
      </w:r>
      <w:r w:rsidR="00E75FB5" w:rsidRPr="00E75FB5">
        <w:rPr>
          <w:rFonts w:ascii="Times New Roman" w:hAnsi="Times New Roman" w:cs="Times New Roman"/>
        </w:rPr>
        <w:t>(</w:t>
      </w:r>
      <w:r w:rsidR="00E75FB5">
        <w:rPr>
          <w:rFonts w:ascii="Times New Roman" w:hAnsi="Times New Roman" w:cs="Times New Roman"/>
          <w:lang w:val="en-US"/>
        </w:rPr>
        <w:t>Full</w:t>
      </w:r>
      <w:r w:rsidR="00E75FB5" w:rsidRPr="00E75FB5">
        <w:rPr>
          <w:rFonts w:ascii="Times New Roman" w:hAnsi="Times New Roman" w:cs="Times New Roman"/>
        </w:rPr>
        <w:t>)</w:t>
      </w:r>
    </w:p>
    <w:p w:rsidR="00431C51" w:rsidRPr="00FF7D73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>- категория: один раз от 3</w:t>
      </w:r>
      <w:r w:rsidR="00E75FB5" w:rsidRPr="00E75FB5">
        <w:rPr>
          <w:rFonts w:ascii="Times New Roman" w:hAnsi="Times New Roman" w:cs="Times New Roman"/>
        </w:rPr>
        <w:t>/</w:t>
      </w:r>
      <w:r w:rsidRPr="00FF7D73">
        <w:rPr>
          <w:rFonts w:ascii="Times New Roman" w:hAnsi="Times New Roman" w:cs="Times New Roman"/>
        </w:rPr>
        <w:t xml:space="preserve">6 месяцев </w:t>
      </w:r>
      <w:r w:rsidR="00E75FB5">
        <w:rPr>
          <w:rFonts w:ascii="Times New Roman" w:hAnsi="Times New Roman" w:cs="Times New Roman"/>
        </w:rPr>
        <w:t>(</w:t>
      </w:r>
      <w:r w:rsidR="00E75FB5">
        <w:rPr>
          <w:rFonts w:ascii="Times New Roman" w:hAnsi="Times New Roman" w:cs="Times New Roman"/>
          <w:lang w:val="en-US"/>
        </w:rPr>
        <w:t>Full</w:t>
      </w:r>
      <w:r w:rsidR="00E75FB5" w:rsidRPr="00DB3A44">
        <w:rPr>
          <w:rFonts w:ascii="Times New Roman" w:hAnsi="Times New Roman" w:cs="Times New Roman"/>
        </w:rPr>
        <w:t>/</w:t>
      </w:r>
      <w:r w:rsidR="00E75FB5">
        <w:rPr>
          <w:rFonts w:ascii="Times New Roman" w:hAnsi="Times New Roman" w:cs="Times New Roman"/>
          <w:lang w:val="en-US"/>
        </w:rPr>
        <w:t>Incremental</w:t>
      </w:r>
      <w:r w:rsidR="00E75FB5">
        <w:rPr>
          <w:rFonts w:ascii="Times New Roman" w:hAnsi="Times New Roman" w:cs="Times New Roman"/>
        </w:rPr>
        <w:t>)</w:t>
      </w:r>
    </w:p>
    <w:p w:rsidR="00431C51" w:rsidRPr="00E75FB5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 xml:space="preserve">- категория: При </w:t>
      </w:r>
      <w:r w:rsidR="00E75FB5">
        <w:rPr>
          <w:rFonts w:ascii="Times New Roman" w:hAnsi="Times New Roman" w:cs="Times New Roman"/>
        </w:rPr>
        <w:t>внесении изменений (</w:t>
      </w:r>
      <w:r w:rsidR="00E75FB5">
        <w:rPr>
          <w:rFonts w:ascii="Times New Roman" w:hAnsi="Times New Roman" w:cs="Times New Roman"/>
          <w:lang w:val="en-US"/>
        </w:rPr>
        <w:t>Full</w:t>
      </w:r>
      <w:r w:rsidR="00E75FB5">
        <w:rPr>
          <w:rFonts w:ascii="Times New Roman" w:hAnsi="Times New Roman" w:cs="Times New Roman"/>
        </w:rPr>
        <w:t>)</w:t>
      </w:r>
    </w:p>
    <w:p w:rsidR="00B91C13" w:rsidRPr="008F23B1" w:rsidRDefault="00B91C13" w:rsidP="00B91C13">
      <w:pPr>
        <w:pStyle w:val="ab"/>
        <w:ind w:left="851"/>
        <w:rPr>
          <w:rFonts w:ascii="Times New Roman" w:hAnsi="Times New Roman" w:cs="Times New Roman"/>
          <w:b/>
        </w:rPr>
      </w:pPr>
      <w:r w:rsidRPr="008F23B1">
        <w:rPr>
          <w:rFonts w:ascii="Times New Roman" w:hAnsi="Times New Roman" w:cs="Times New Roman"/>
          <w:b/>
        </w:rPr>
        <w:t>Типы резервного копирования:</w:t>
      </w:r>
    </w:p>
    <w:p w:rsidR="007F6C43" w:rsidRPr="00407BB3" w:rsidRDefault="001D6BF0" w:rsidP="007F6C43">
      <w:pPr>
        <w:pStyle w:val="ab"/>
        <w:ind w:left="851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1D6BF0">
        <w:rPr>
          <w:rFonts w:ascii="Times New Roman" w:hAnsi="Times New Roman" w:cs="Times New Roman"/>
        </w:rPr>
        <w:t xml:space="preserve">-         </w:t>
      </w:r>
      <w:r w:rsidR="00B91C13" w:rsidRPr="008F23B1">
        <w:rPr>
          <w:rFonts w:ascii="Times New Roman" w:hAnsi="Times New Roman" w:cs="Times New Roman"/>
          <w:lang w:val="en-US"/>
        </w:rPr>
        <w:t>Full</w:t>
      </w:r>
      <w:r w:rsidR="00B91C13" w:rsidRPr="008F23B1">
        <w:rPr>
          <w:rFonts w:ascii="Times New Roman" w:hAnsi="Times New Roman" w:cs="Times New Roman"/>
        </w:rPr>
        <w:t>-периодичностью от раз 3 до 7 дней</w:t>
      </w:r>
      <w:r w:rsidR="00B41A52" w:rsidRPr="00B41A52">
        <w:rPr>
          <w:rFonts w:ascii="Times New Roman" w:eastAsia="Times New Roman" w:hAnsi="Times New Roman" w:cs="Times New Roman"/>
        </w:rPr>
        <w:t xml:space="preserve"> </w:t>
      </w:r>
      <w:r w:rsidR="00B41A52">
        <w:rPr>
          <w:rFonts w:ascii="Times New Roman" w:eastAsia="Times New Roman" w:hAnsi="Times New Roman" w:cs="Times New Roman"/>
        </w:rPr>
        <w:t>(</w:t>
      </w:r>
      <w:r w:rsidR="00B41A52" w:rsidRPr="00B41A52">
        <w:rPr>
          <w:rFonts w:ascii="Times New Roman" w:eastAsia="Times New Roman" w:hAnsi="Times New Roman" w:cs="Times New Roman"/>
          <w:lang w:val="en-US"/>
        </w:rPr>
        <w:t>Store</w:t>
      </w:r>
      <w:r w:rsidR="00B41A52" w:rsidRPr="00B41A52">
        <w:rPr>
          <w:rFonts w:ascii="Times New Roman" w:eastAsia="Times New Roman" w:hAnsi="Times New Roman" w:cs="Times New Roman"/>
        </w:rPr>
        <w:t xml:space="preserve"> </w:t>
      </w:r>
      <w:r w:rsidR="00B41A52" w:rsidRPr="00B41A52">
        <w:rPr>
          <w:rFonts w:ascii="Times New Roman" w:eastAsia="Times New Roman" w:hAnsi="Times New Roman" w:cs="Times New Roman"/>
          <w:lang w:val="en-US"/>
        </w:rPr>
        <w:t>once</w:t>
      </w:r>
      <w:r w:rsidR="00B41A52">
        <w:rPr>
          <w:rFonts w:ascii="Times New Roman" w:eastAsia="Times New Roman" w:hAnsi="Times New Roman" w:cs="Times New Roman"/>
        </w:rPr>
        <w:t xml:space="preserve"> 5100, </w:t>
      </w:r>
      <w:r w:rsidR="00B41A52" w:rsidRPr="0050657D">
        <w:rPr>
          <w:rFonts w:ascii="Times New Roman" w:eastAsia="Times New Roman" w:hAnsi="Times New Roman" w:cs="Times New Roman"/>
        </w:rPr>
        <w:t xml:space="preserve">Ленточная библиотека </w:t>
      </w:r>
      <w:r w:rsidR="00B41A52" w:rsidRPr="0050657D">
        <w:rPr>
          <w:rFonts w:ascii="Times New Roman" w:eastAsia="Times New Roman" w:hAnsi="Times New Roman" w:cs="Times New Roman"/>
          <w:lang w:val="en-US"/>
        </w:rPr>
        <w:t>MSL</w:t>
      </w:r>
      <w:r w:rsidR="00B41A52">
        <w:rPr>
          <w:rFonts w:ascii="Times New Roman" w:eastAsia="Times New Roman" w:hAnsi="Times New Roman" w:cs="Times New Roman"/>
        </w:rPr>
        <w:t>2024)</w:t>
      </w:r>
    </w:p>
    <w:p w:rsidR="00B91C13" w:rsidRPr="007F6C43" w:rsidRDefault="007F6C43" w:rsidP="007F6C43">
      <w:pPr>
        <w:pStyle w:val="ab"/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</w:t>
      </w:r>
      <w:r w:rsidRPr="007F6C43">
        <w:rPr>
          <w:rFonts w:ascii="Times New Roman" w:eastAsia="Times New Roman" w:hAnsi="Times New Roman" w:cs="Times New Roman"/>
          <w:lang w:val="en-US"/>
        </w:rPr>
        <w:t>-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 w:rsidRPr="007F6C43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       </w:t>
      </w:r>
      <w:r w:rsidR="00B91C13" w:rsidRPr="007F6C43">
        <w:rPr>
          <w:rFonts w:ascii="Times New Roman" w:hAnsi="Times New Roman" w:cs="Times New Roman"/>
          <w:lang w:val="en-US"/>
        </w:rPr>
        <w:t>Incremental-</w:t>
      </w:r>
      <w:r w:rsidR="00B91C13" w:rsidRPr="007F6C43">
        <w:rPr>
          <w:rFonts w:ascii="Times New Roman" w:hAnsi="Times New Roman" w:cs="Times New Roman"/>
        </w:rPr>
        <w:t>ежедневно</w:t>
      </w:r>
      <w:r w:rsidR="00B91C13" w:rsidRPr="007F6C43">
        <w:rPr>
          <w:rFonts w:ascii="Times New Roman" w:hAnsi="Times New Roman" w:cs="Times New Roman"/>
          <w:lang w:val="en-US"/>
        </w:rPr>
        <w:t xml:space="preserve"> </w:t>
      </w:r>
      <w:r w:rsidR="00B91C13" w:rsidRPr="007F6C43">
        <w:rPr>
          <w:rFonts w:ascii="Times New Roman" w:hAnsi="Times New Roman" w:cs="Times New Roman"/>
        </w:rPr>
        <w:t>и</w:t>
      </w:r>
      <w:r w:rsidR="00B91C13" w:rsidRPr="007F6C43">
        <w:rPr>
          <w:rFonts w:ascii="Times New Roman" w:hAnsi="Times New Roman" w:cs="Times New Roman"/>
          <w:lang w:val="en-US"/>
        </w:rPr>
        <w:t xml:space="preserve"> </w:t>
      </w:r>
      <w:r w:rsidR="00B91C13" w:rsidRPr="007F6C43">
        <w:rPr>
          <w:rFonts w:ascii="Times New Roman" w:hAnsi="Times New Roman" w:cs="Times New Roman"/>
        </w:rPr>
        <w:t>раз</w:t>
      </w:r>
      <w:r w:rsidR="00B91C13" w:rsidRPr="007F6C43">
        <w:rPr>
          <w:rFonts w:ascii="Times New Roman" w:hAnsi="Times New Roman" w:cs="Times New Roman"/>
          <w:lang w:val="en-US"/>
        </w:rPr>
        <w:t xml:space="preserve"> 3 </w:t>
      </w:r>
      <w:r w:rsidR="00B91C13" w:rsidRPr="007F6C43">
        <w:rPr>
          <w:rFonts w:ascii="Times New Roman" w:hAnsi="Times New Roman" w:cs="Times New Roman"/>
        </w:rPr>
        <w:t>дня</w:t>
      </w:r>
      <w:r w:rsidR="00B41A52" w:rsidRPr="007F6C43">
        <w:rPr>
          <w:rFonts w:ascii="Times New Roman" w:hAnsi="Times New Roman" w:cs="Times New Roman"/>
          <w:lang w:val="en-US"/>
        </w:rPr>
        <w:t xml:space="preserve"> (</w:t>
      </w:r>
      <w:r w:rsidR="00B41A52" w:rsidRPr="007F6C43">
        <w:rPr>
          <w:rFonts w:ascii="Times New Roman" w:eastAsia="Times New Roman" w:hAnsi="Times New Roman" w:cs="Times New Roman"/>
          <w:lang w:val="en-US"/>
        </w:rPr>
        <w:t>Store once 5100</w:t>
      </w:r>
      <w:r w:rsidR="00B41A52" w:rsidRPr="007F6C43">
        <w:rPr>
          <w:rFonts w:ascii="Times New Roman" w:hAnsi="Times New Roman" w:cs="Times New Roman"/>
          <w:lang w:val="en-US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6"/>
        <w:gridCol w:w="2606"/>
        <w:gridCol w:w="2606"/>
        <w:gridCol w:w="2235"/>
      </w:tblGrid>
      <w:tr w:rsidR="00FB3EB5" w:rsidRPr="00DF06B2" w:rsidTr="00FB3EB5">
        <w:trPr>
          <w:trHeight w:val="252"/>
        </w:trPr>
        <w:tc>
          <w:tcPr>
            <w:tcW w:w="2606" w:type="dxa"/>
          </w:tcPr>
          <w:p w:rsidR="00FB3EB5" w:rsidRPr="00DF06B2" w:rsidRDefault="00FB3EB5" w:rsidP="00FB3EB5">
            <w:pPr>
              <w:rPr>
                <w:rFonts w:ascii="Times New Roman" w:hAnsi="Times New Roman" w:cs="Times New Roman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</w:t>
            </w:r>
            <w:r w:rsidRPr="00DF06B2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606" w:type="dxa"/>
          </w:tcPr>
          <w:p w:rsidR="00FB3EB5" w:rsidRPr="00DF06B2" w:rsidRDefault="00FB3EB5" w:rsidP="00FB3EB5">
            <w:pPr>
              <w:rPr>
                <w:rFonts w:ascii="Times New Roman" w:hAnsi="Times New Roman" w:cs="Times New Roman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II</w:t>
            </w:r>
            <w:r w:rsidRPr="00DF06B2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606" w:type="dxa"/>
          </w:tcPr>
          <w:p w:rsidR="00FB3EB5" w:rsidRPr="00DF06B2" w:rsidRDefault="00FB3EB5" w:rsidP="00FB3EB5">
            <w:pPr>
              <w:rPr>
                <w:rFonts w:ascii="Times New Roman" w:hAnsi="Times New Roman" w:cs="Times New Roman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III</w:t>
            </w:r>
            <w:r w:rsidRPr="00DF06B2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235" w:type="dxa"/>
          </w:tcPr>
          <w:p w:rsidR="00FB3EB5" w:rsidRPr="00DF06B2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IV</w:t>
            </w:r>
            <w:r w:rsidRPr="00DF06B2">
              <w:rPr>
                <w:rFonts w:ascii="Times New Roman" w:hAnsi="Times New Roman" w:cs="Times New Roman"/>
              </w:rPr>
              <w:t>- категория:</w:t>
            </w:r>
          </w:p>
        </w:tc>
      </w:tr>
      <w:tr w:rsidR="00FB3EB5" w:rsidRPr="00C87737" w:rsidTr="00FB3EB5">
        <w:trPr>
          <w:trHeight w:val="252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ex-mbx04-kgpp.uz.lo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ex-mbx04-kgpp.uz.lo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ad-dc01-kgpp.uz.lo</w:t>
            </w: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rds-lic01-kgpp.uz.lo</w:t>
            </w:r>
          </w:p>
        </w:tc>
      </w:tr>
      <w:tr w:rsidR="00FB3EB5" w:rsidRPr="00C87737" w:rsidTr="00FB3EB5">
        <w:trPr>
          <w:trHeight w:val="252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ex-mbx05-kgpp.uz.lo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ex-mbx05-kgpp.uz.lo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srv-app01-kgpp.uz.lo</w:t>
            </w: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srv-prn01-kgpp.uz.lo</w:t>
            </w:r>
          </w:p>
        </w:tc>
      </w:tr>
      <w:tr w:rsidR="00FB3EB5" w:rsidRPr="00C87737" w:rsidTr="00FB3EB5">
        <w:trPr>
          <w:trHeight w:val="252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srv-fs01-kgpp.uz.lo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srv-fs01-kgpp.uz.lo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sdl-sql01-kgpp.uz.lo</w:t>
            </w: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srv-prn02-kgpp.uz.lo</w:t>
            </w:r>
          </w:p>
        </w:tc>
      </w:tr>
      <w:tr w:rsidR="00FB3EB5" w:rsidRPr="00C87737" w:rsidTr="00FB3EB5">
        <w:trPr>
          <w:trHeight w:val="278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srv-fs2201uz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srv-fs2201uz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sdl-sql02-kgpp.uz.lo</w:t>
            </w: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hv-esxi01-kgpp.uz.lo</w:t>
            </w:r>
          </w:p>
        </w:tc>
      </w:tr>
      <w:tr w:rsidR="00FB3EB5" w:rsidRPr="00C87737" w:rsidTr="00FB3EB5">
        <w:trPr>
          <w:trHeight w:val="278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srv-fs03-kgpp.uz.lo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srv-fs03-kgpp.uz.lo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hv-esxi02-kgpp.uz.lo</w:t>
            </w:r>
          </w:p>
        </w:tc>
      </w:tr>
      <w:tr w:rsidR="00FB3EB5" w:rsidRPr="00C87737" w:rsidTr="00FB3EB5">
        <w:trPr>
          <w:trHeight w:val="278"/>
        </w:trPr>
        <w:tc>
          <w:tcPr>
            <w:tcW w:w="2606" w:type="dxa"/>
          </w:tcPr>
          <w:p w:rsidR="00FB3EB5" w:rsidRPr="0090152D" w:rsidRDefault="000406E3" w:rsidP="00FB3E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FB3EB5" w:rsidRPr="0090152D">
              <w:rPr>
                <w:rFonts w:ascii="Times New Roman" w:hAnsi="Times New Roman" w:cs="Times New Roman"/>
                <w:lang w:val="en-US"/>
              </w:rPr>
              <w:t>pp42uz</w:t>
            </w:r>
          </w:p>
        </w:tc>
        <w:tc>
          <w:tcPr>
            <w:tcW w:w="2606" w:type="dxa"/>
          </w:tcPr>
          <w:p w:rsidR="00FB3EB5" w:rsidRPr="0090152D" w:rsidRDefault="000406E3" w:rsidP="00FB3E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FB3EB5" w:rsidRPr="0090152D">
              <w:rPr>
                <w:rFonts w:ascii="Times New Roman" w:hAnsi="Times New Roman" w:cs="Times New Roman"/>
                <w:lang w:val="en-US"/>
              </w:rPr>
              <w:t>pp42uz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hv-esxi03-kgpp.uz.lo</w:t>
            </w:r>
          </w:p>
        </w:tc>
      </w:tr>
      <w:tr w:rsidR="00FB3EB5" w:rsidRPr="00C87737" w:rsidTr="00FB3EB5">
        <w:trPr>
          <w:trHeight w:val="278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hv-vmh04-kgpp.uz.lo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hv-vmh04-kgpp.uz.lo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hv-esxi04-kgpp.uz.lo</w:t>
            </w:r>
          </w:p>
        </w:tc>
      </w:tr>
      <w:tr w:rsidR="00FB3EB5" w:rsidRPr="00C87737" w:rsidTr="00FB3EB5">
        <w:trPr>
          <w:trHeight w:val="278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hv-vmh9-kgpp.uz.lo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lang w:val="en-US"/>
              </w:rPr>
              <w:t>hv-vmh9-kgpp.uz.lo</w:t>
            </w: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hv-esxi05-kgpp.uz.lo</w:t>
            </w:r>
          </w:p>
        </w:tc>
      </w:tr>
      <w:tr w:rsidR="00FB3EB5" w:rsidRPr="00C87737" w:rsidTr="00FB3EB5">
        <w:trPr>
          <w:trHeight w:val="266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hv-esxi06-kgpp.uz.lo</w:t>
            </w:r>
          </w:p>
        </w:tc>
      </w:tr>
      <w:tr w:rsidR="00FB3EB5" w:rsidRPr="00C87737" w:rsidTr="00FB3EB5">
        <w:trPr>
          <w:trHeight w:val="278"/>
        </w:trPr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06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2235" w:type="dxa"/>
          </w:tcPr>
          <w:p w:rsidR="00FB3EB5" w:rsidRPr="0090152D" w:rsidRDefault="00FB3EB5" w:rsidP="00FB3EB5">
            <w:pPr>
              <w:rPr>
                <w:rFonts w:ascii="Times New Roman" w:hAnsi="Times New Roman" w:cs="Times New Roman"/>
                <w:lang w:val="en-US"/>
              </w:rPr>
            </w:pPr>
            <w:r w:rsidRPr="0090152D">
              <w:rPr>
                <w:rFonts w:ascii="Times New Roman" w:hAnsi="Times New Roman" w:cs="Times New Roman"/>
                <w:color w:val="auto"/>
                <w:lang w:val="en-US"/>
              </w:rPr>
              <w:t>hv-esxi07-kgpp.uz.lo</w:t>
            </w:r>
          </w:p>
        </w:tc>
      </w:tr>
    </w:tbl>
    <w:p w:rsidR="00431C51" w:rsidRDefault="001065FF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hAnsi="Times New Roman" w:cs="Times New Roman"/>
          <w:b/>
          <w:sz w:val="24"/>
          <w:szCs w:val="24"/>
        </w:rPr>
        <w:t>Время хранения резервных копии.</w:t>
      </w:r>
    </w:p>
    <w:p w:rsidR="00431C51" w:rsidRPr="00FF7D73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>-категория - 3 дня</w:t>
      </w:r>
    </w:p>
    <w:p w:rsidR="00431C51" w:rsidRPr="00FF7D73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>-категория - 30 дней</w:t>
      </w:r>
    </w:p>
    <w:p w:rsidR="00431C51" w:rsidRPr="00FF7D73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>-категория – 1 год</w:t>
      </w:r>
    </w:p>
    <w:p w:rsidR="00431C51" w:rsidRPr="00FF7D73" w:rsidRDefault="00431C51" w:rsidP="00431C51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>-категория - при внесении изменений или по необходимости</w:t>
      </w:r>
    </w:p>
    <w:p w:rsidR="00431C51" w:rsidRPr="00A20D2C" w:rsidRDefault="001065FF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График расписания резервного копирования для серверов.</w:t>
      </w:r>
    </w:p>
    <w:tbl>
      <w:tblPr>
        <w:tblW w:w="4905" w:type="pct"/>
        <w:tblLook w:val="0000" w:firstRow="0" w:lastRow="0" w:firstColumn="0" w:lastColumn="0" w:noHBand="0" w:noVBand="0"/>
      </w:tblPr>
      <w:tblGrid>
        <w:gridCol w:w="447"/>
        <w:gridCol w:w="1664"/>
        <w:gridCol w:w="1735"/>
        <w:gridCol w:w="678"/>
        <w:gridCol w:w="639"/>
        <w:gridCol w:w="625"/>
        <w:gridCol w:w="637"/>
        <w:gridCol w:w="649"/>
        <w:gridCol w:w="631"/>
        <w:gridCol w:w="651"/>
        <w:gridCol w:w="1503"/>
      </w:tblGrid>
      <w:tr w:rsidR="00FB3EB5" w:rsidRPr="00063DD1" w:rsidTr="00FB3EB5">
        <w:trPr>
          <w:trHeight w:val="414"/>
        </w:trPr>
        <w:tc>
          <w:tcPr>
            <w:tcW w:w="22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844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2287" w:type="pct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762" w:type="pct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Кол-во в Месяц</w:t>
            </w:r>
          </w:p>
        </w:tc>
      </w:tr>
      <w:tr w:rsidR="00FB3EB5" w:rsidRPr="00063DD1" w:rsidTr="00FB3EB5">
        <w:trPr>
          <w:trHeight w:val="331"/>
        </w:trPr>
        <w:tc>
          <w:tcPr>
            <w:tcW w:w="227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4" w:type="pct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ПН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ВТ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ЧТ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ПТ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СБ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jc w:val="center"/>
              <w:rPr>
                <w:rFonts w:ascii="Times New Roman" w:hAnsi="Times New Roman" w:cs="Times New Roman"/>
              </w:rPr>
            </w:pPr>
            <w:r w:rsidRPr="00063DD1">
              <w:rPr>
                <w:rFonts w:ascii="Times New Roman" w:hAnsi="Times New Roman" w:cs="Times New Roman"/>
              </w:rPr>
              <w:t>ВС</w:t>
            </w:r>
          </w:p>
        </w:tc>
        <w:tc>
          <w:tcPr>
            <w:tcW w:w="762" w:type="pct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3EB5" w:rsidRPr="00063DD1" w:rsidTr="00FB3EB5">
        <w:trPr>
          <w:trHeight w:val="1019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ex-mbx04-kgpp.uz.lo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MSL2024. 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4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7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3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9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0" w:type="pc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762" w:type="pct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ex-mbx05-kgpp.uz.lo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 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srv-fs01-kgpp.uz.lo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srv-fs2201uz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srv-fs03-kgpp.uz.lo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E432B8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FB3EB5" w:rsidRPr="00063DD1">
              <w:rPr>
                <w:rFonts w:ascii="Times New Roman" w:hAnsi="Times New Roman" w:cs="Times New Roman"/>
                <w:lang w:val="en-US"/>
              </w:rPr>
              <w:t>pp42uz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I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hv-vmh04-kgpp.uz.lo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FB3EB5" w:rsidRPr="00063DD1" w:rsidTr="00FB3EB5">
        <w:trPr>
          <w:trHeight w:val="983"/>
        </w:trPr>
        <w:tc>
          <w:tcPr>
            <w:tcW w:w="2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  <w:tc>
          <w:tcPr>
            <w:tcW w:w="8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FB3EB5" w:rsidRPr="00063DD1" w:rsidRDefault="00FB3EB5" w:rsidP="00FB3EB5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hAnsi="Times New Roman" w:cs="Times New Roman"/>
                <w:lang w:val="en-US"/>
              </w:rPr>
              <w:t>hv-vmh9-kgpp.uz.lo</w:t>
            </w:r>
          </w:p>
        </w:tc>
        <w:tc>
          <w:tcPr>
            <w:tcW w:w="8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tabs>
                <w:tab w:val="left" w:pos="851"/>
                <w:tab w:val="left" w:pos="993"/>
              </w:tabs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Store once 5100 </w:t>
            </w:r>
            <w:r w:rsidRPr="00063DD1">
              <w:rPr>
                <w:rFonts w:ascii="Times New Roman" w:eastAsia="Times New Roman" w:hAnsi="Times New Roman" w:cs="Times New Roman"/>
              </w:rPr>
              <w:t>Ленточная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Pr="00063DD1">
              <w:rPr>
                <w:rFonts w:ascii="Times New Roman" w:eastAsia="Times New Roman" w:hAnsi="Times New Roman" w:cs="Times New Roman"/>
              </w:rPr>
              <w:t>библиотека</w:t>
            </w:r>
            <w:r w:rsidRPr="00063DD1">
              <w:rPr>
                <w:rFonts w:ascii="Times New Roman" w:eastAsia="Times New Roman" w:hAnsi="Times New Roman" w:cs="Times New Roman"/>
                <w:lang w:val="en-US"/>
              </w:rPr>
              <w:t xml:space="preserve"> MS2024.</w:t>
            </w:r>
          </w:p>
        </w:tc>
        <w:tc>
          <w:tcPr>
            <w:tcW w:w="3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3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63DD1">
              <w:rPr>
                <w:rFonts w:ascii="Times New Roman" w:eastAsia="Times New Roman" w:hAnsi="Times New Roman" w:cs="Times New Roman"/>
                <w:lang w:val="en-US"/>
              </w:rPr>
              <w:t>F</w:t>
            </w:r>
          </w:p>
        </w:tc>
        <w:tc>
          <w:tcPr>
            <w:tcW w:w="762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B3EB5" w:rsidRPr="00063DD1" w:rsidRDefault="00FB3EB5" w:rsidP="00FB3EB5">
            <w:pPr>
              <w:shd w:val="clear" w:color="auto" w:fill="FFFFFF"/>
              <w:spacing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</w:tbl>
    <w:p w:rsidR="00A20D2C" w:rsidRDefault="00A20D2C" w:rsidP="00A20D2C">
      <w:pPr>
        <w:widowControl/>
        <w:spacing w:after="12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20D2C" w:rsidRPr="00A20D2C" w:rsidRDefault="00A20D2C" w:rsidP="00A20D2C">
      <w:pPr>
        <w:widowControl/>
        <w:spacing w:after="120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20D2C" w:rsidRPr="00A20D2C" w:rsidRDefault="00A20D2C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20D2C">
        <w:rPr>
          <w:rFonts w:ascii="Times New Roman" w:eastAsia="TimesNewRomanPSMT" w:hAnsi="Times New Roman" w:cs="Times New Roman"/>
          <w:b/>
          <w:sz w:val="24"/>
          <w:szCs w:val="24"/>
        </w:rPr>
        <w:t>Отчет о выполнении процедуры тестирования резервной копии.</w:t>
      </w:r>
    </w:p>
    <w:tbl>
      <w:tblPr>
        <w:tblStyle w:val="aa"/>
        <w:tblW w:w="10118" w:type="dxa"/>
        <w:tblInd w:w="-5" w:type="dxa"/>
        <w:tblLook w:val="04A0" w:firstRow="1" w:lastRow="0" w:firstColumn="1" w:lastColumn="0" w:noHBand="0" w:noVBand="1"/>
      </w:tblPr>
      <w:tblGrid>
        <w:gridCol w:w="1787"/>
        <w:gridCol w:w="1595"/>
        <w:gridCol w:w="1515"/>
        <w:gridCol w:w="1217"/>
        <w:gridCol w:w="1962"/>
        <w:gridCol w:w="2042"/>
      </w:tblGrid>
      <w:tr w:rsidR="00A20D2C" w:rsidRPr="00420966" w:rsidTr="00A20D2C">
        <w:trPr>
          <w:trHeight w:val="2010"/>
        </w:trPr>
        <w:tc>
          <w:tcPr>
            <w:tcW w:w="1787" w:type="dxa"/>
          </w:tcPr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Внутренний</w:t>
            </w:r>
          </w:p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идентификатор</w:t>
            </w:r>
          </w:p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резервного носителя</w:t>
            </w:r>
          </w:p>
          <w:p w:rsidR="00A20D2C" w:rsidRPr="00420966" w:rsidRDefault="00A20D2C" w:rsidP="00B41A52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1595" w:type="dxa"/>
          </w:tcPr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Дата выполнения</w:t>
            </w:r>
          </w:p>
          <w:p w:rsidR="00A20D2C" w:rsidRPr="00420966" w:rsidRDefault="00A20D2C" w:rsidP="00B41A52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515" w:type="dxa"/>
          </w:tcPr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Дата создания</w:t>
            </w:r>
          </w:p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тестируемой резервной</w:t>
            </w:r>
          </w:p>
          <w:p w:rsidR="00A20D2C" w:rsidRPr="00420966" w:rsidRDefault="00A20D2C" w:rsidP="00B41A52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копии</w:t>
            </w:r>
          </w:p>
        </w:tc>
        <w:tc>
          <w:tcPr>
            <w:tcW w:w="1217" w:type="dxa"/>
          </w:tcPr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Результат</w:t>
            </w:r>
          </w:p>
          <w:p w:rsidR="00A20D2C" w:rsidRPr="00420966" w:rsidRDefault="00A20D2C" w:rsidP="00B41A52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операции</w:t>
            </w:r>
          </w:p>
        </w:tc>
        <w:tc>
          <w:tcPr>
            <w:tcW w:w="1962" w:type="dxa"/>
          </w:tcPr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Дополнительные</w:t>
            </w:r>
          </w:p>
          <w:p w:rsidR="00A20D2C" w:rsidRPr="00420966" w:rsidRDefault="00A20D2C" w:rsidP="00B41A52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отметки</w:t>
            </w:r>
          </w:p>
        </w:tc>
        <w:tc>
          <w:tcPr>
            <w:tcW w:w="2042" w:type="dxa"/>
          </w:tcPr>
          <w:p w:rsidR="00A20D2C" w:rsidRPr="00420966" w:rsidRDefault="00A20D2C" w:rsidP="00B41A52">
            <w:pPr>
              <w:autoSpaceDE w:val="0"/>
              <w:autoSpaceDN w:val="0"/>
              <w:adjustRightInd w:val="0"/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Подпись</w:t>
            </w:r>
          </w:p>
          <w:p w:rsidR="00A20D2C" w:rsidRPr="00420966" w:rsidRDefault="00A20D2C" w:rsidP="00B41A52">
            <w:pPr>
              <w:jc w:val="both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Сотрудника </w:t>
            </w:r>
            <w:r w:rsidRPr="00FF19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ГСА</w:t>
            </w:r>
          </w:p>
        </w:tc>
      </w:tr>
      <w:tr w:rsidR="00A20D2C" w:rsidTr="00A20D2C">
        <w:trPr>
          <w:trHeight w:val="282"/>
        </w:trPr>
        <w:tc>
          <w:tcPr>
            <w:tcW w:w="1787" w:type="dxa"/>
          </w:tcPr>
          <w:p w:rsidR="00A20D2C" w:rsidRDefault="00A20D2C" w:rsidP="00B41A52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A20D2C" w:rsidRDefault="00A20D2C" w:rsidP="00B41A52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</w:tcPr>
          <w:p w:rsidR="00A20D2C" w:rsidRDefault="00A20D2C" w:rsidP="00B41A52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17" w:type="dxa"/>
          </w:tcPr>
          <w:p w:rsidR="00A20D2C" w:rsidRDefault="00A20D2C" w:rsidP="00B41A52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</w:tcPr>
          <w:p w:rsidR="00A20D2C" w:rsidRDefault="00A20D2C" w:rsidP="00B41A52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42" w:type="dxa"/>
          </w:tcPr>
          <w:p w:rsidR="00A20D2C" w:rsidRDefault="00A20D2C" w:rsidP="00B41A52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50657D" w:rsidRPr="0050657D" w:rsidRDefault="0050657D" w:rsidP="0050657D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50657D" w:rsidRPr="0050657D" w:rsidRDefault="001065FF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sz w:val="24"/>
          <w:szCs w:val="24"/>
        </w:rPr>
        <w:t>Перечень лиц ответственных за резервное копирование.</w:t>
      </w:r>
    </w:p>
    <w:tbl>
      <w:tblPr>
        <w:tblW w:w="49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13"/>
        <w:gridCol w:w="6151"/>
        <w:gridCol w:w="3220"/>
      </w:tblGrid>
      <w:tr w:rsidR="0050657D" w:rsidTr="00553D4C">
        <w:trPr>
          <w:trHeight w:val="607"/>
        </w:trPr>
        <w:tc>
          <w:tcPr>
            <w:tcW w:w="253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115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Выполняемая роль</w:t>
            </w:r>
          </w:p>
        </w:tc>
        <w:tc>
          <w:tcPr>
            <w:tcW w:w="1632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ФИО ответственного сотрудника</w:t>
            </w:r>
          </w:p>
        </w:tc>
      </w:tr>
      <w:tr w:rsidR="0050657D" w:rsidTr="00553D4C">
        <w:trPr>
          <w:trHeight w:val="467"/>
        </w:trPr>
        <w:tc>
          <w:tcPr>
            <w:tcW w:w="253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pct"/>
          </w:tcPr>
          <w:p w:rsidR="0050657D" w:rsidRDefault="0050657D" w:rsidP="00553D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Первоначальная настройка системы резервного копирования</w:t>
            </w:r>
          </w:p>
        </w:tc>
        <w:tc>
          <w:tcPr>
            <w:tcW w:w="1632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  <w:tr w:rsidR="0050657D" w:rsidTr="00553D4C">
        <w:trPr>
          <w:trHeight w:val="991"/>
        </w:trPr>
        <w:tc>
          <w:tcPr>
            <w:tcW w:w="253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pct"/>
          </w:tcPr>
          <w:p w:rsidR="0050657D" w:rsidRDefault="0050657D" w:rsidP="00553D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Внесение существенных изменений в настройку системы резервного копирования. По согласованию с руководителем службы ИТ посредством почты.</w:t>
            </w:r>
          </w:p>
        </w:tc>
        <w:tc>
          <w:tcPr>
            <w:tcW w:w="1632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  <w:tr w:rsidR="0050657D" w:rsidTr="00553D4C">
        <w:trPr>
          <w:trHeight w:val="723"/>
        </w:trPr>
        <w:tc>
          <w:tcPr>
            <w:tcW w:w="253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pct"/>
          </w:tcPr>
          <w:p w:rsidR="0050657D" w:rsidRDefault="0050657D" w:rsidP="00553D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Анализ логов резервного копирования, отслеживание необходимости изменений настроек резервного копирования.</w:t>
            </w:r>
          </w:p>
        </w:tc>
        <w:tc>
          <w:tcPr>
            <w:tcW w:w="1632" w:type="pct"/>
          </w:tcPr>
          <w:p w:rsidR="0050657D" w:rsidRDefault="0050657D" w:rsidP="00553D4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</w:tbl>
    <w:p w:rsidR="0050657D" w:rsidRPr="0050657D" w:rsidRDefault="0050657D" w:rsidP="0050657D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50657D" w:rsidRPr="0050657D" w:rsidRDefault="001065FF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Журнал регистрации создания/восстановления резервных копий. </w:t>
      </w:r>
    </w:p>
    <w:tbl>
      <w:tblPr>
        <w:tblStyle w:val="aa"/>
        <w:tblW w:w="10121" w:type="dxa"/>
        <w:tblLayout w:type="fixed"/>
        <w:tblLook w:val="04A0" w:firstRow="1" w:lastRow="0" w:firstColumn="1" w:lastColumn="0" w:noHBand="0" w:noVBand="1"/>
      </w:tblPr>
      <w:tblGrid>
        <w:gridCol w:w="1261"/>
        <w:gridCol w:w="1687"/>
        <w:gridCol w:w="984"/>
        <w:gridCol w:w="1684"/>
        <w:gridCol w:w="1552"/>
        <w:gridCol w:w="1406"/>
        <w:gridCol w:w="1547"/>
      </w:tblGrid>
      <w:tr w:rsidR="0050657D" w:rsidTr="00553D4C">
        <w:trPr>
          <w:trHeight w:val="1422"/>
        </w:trPr>
        <w:tc>
          <w:tcPr>
            <w:tcW w:w="1261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(ресурс) источник или получатель</w:t>
            </w:r>
          </w:p>
        </w:tc>
        <w:tc>
          <w:tcPr>
            <w:tcW w:w="1687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резервируемой или в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осстановляем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ой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информаци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984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информации</w:t>
            </w:r>
          </w:p>
        </w:tc>
        <w:tc>
          <w:tcPr>
            <w:tcW w:w="1684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резервирования или восстановления</w:t>
            </w:r>
          </w:p>
        </w:tc>
        <w:tc>
          <w:tcPr>
            <w:tcW w:w="1552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Согласование владельца </w:t>
            </w:r>
            <w:proofErr w:type="spellStart"/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ФИР</w:t>
            </w:r>
            <w:r w:rsidRPr="007043F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или ответственного лица Заказчика</w:t>
            </w:r>
          </w:p>
        </w:tc>
        <w:tc>
          <w:tcPr>
            <w:tcW w:w="1406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Согласование</w:t>
            </w:r>
            <w:r w:rsidRPr="007043F3" w:rsidDel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Начальника Службы ИТ</w:t>
            </w:r>
          </w:p>
        </w:tc>
        <w:tc>
          <w:tcPr>
            <w:tcW w:w="1547" w:type="dxa"/>
          </w:tcPr>
          <w:p w:rsidR="0050657D" w:rsidRPr="007043F3" w:rsidRDefault="0050657D" w:rsidP="00553D4C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Необходимость оповещения Службы ИБ ДА\НЕТ</w:t>
            </w:r>
          </w:p>
        </w:tc>
      </w:tr>
      <w:tr w:rsidR="0050657D" w:rsidTr="00553D4C">
        <w:trPr>
          <w:trHeight w:val="551"/>
        </w:trPr>
        <w:tc>
          <w:tcPr>
            <w:tcW w:w="1261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57D" w:rsidTr="00553D4C">
        <w:trPr>
          <w:trHeight w:val="562"/>
        </w:trPr>
        <w:tc>
          <w:tcPr>
            <w:tcW w:w="1261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4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4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6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50657D" w:rsidRDefault="0050657D" w:rsidP="00553D4C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57D" w:rsidRPr="0050657D" w:rsidRDefault="0050657D" w:rsidP="0050657D">
      <w:pPr>
        <w:widowControl/>
        <w:rPr>
          <w:rFonts w:ascii="Times New Roman" w:hAnsi="Times New Roman" w:cs="Times New Roman"/>
          <w:b/>
          <w:sz w:val="24"/>
          <w:szCs w:val="24"/>
        </w:rPr>
      </w:pPr>
    </w:p>
    <w:p w:rsidR="001065FF" w:rsidRPr="00C60611" w:rsidRDefault="001065FF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Программное и аппаратное обеспечение заказчика для выполнения резервного копирования, восстановления и хранения данных.</w:t>
      </w:r>
    </w:p>
    <w:p w:rsidR="00C60611" w:rsidRPr="00C60611" w:rsidRDefault="00C60611" w:rsidP="00B150E4">
      <w:pPr>
        <w:pStyle w:val="ab"/>
        <w:widowControl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60611">
        <w:rPr>
          <w:rFonts w:ascii="Times New Roman" w:hAnsi="Times New Roman" w:cs="Times New Roman"/>
        </w:rPr>
        <w:t>Store</w:t>
      </w:r>
      <w:proofErr w:type="spellEnd"/>
      <w:r w:rsidRPr="00C60611">
        <w:rPr>
          <w:rFonts w:ascii="Times New Roman" w:hAnsi="Times New Roman" w:cs="Times New Roman"/>
        </w:rPr>
        <w:t xml:space="preserve"> </w:t>
      </w:r>
      <w:proofErr w:type="spellStart"/>
      <w:r w:rsidRPr="00C60611">
        <w:rPr>
          <w:rFonts w:ascii="Times New Roman" w:hAnsi="Times New Roman" w:cs="Times New Roman"/>
        </w:rPr>
        <w:t>once</w:t>
      </w:r>
      <w:proofErr w:type="spellEnd"/>
      <w:r w:rsidRPr="00C60611">
        <w:rPr>
          <w:rFonts w:ascii="Times New Roman" w:hAnsi="Times New Roman" w:cs="Times New Roman"/>
        </w:rPr>
        <w:t xml:space="preserve"> 5100. </w:t>
      </w:r>
    </w:p>
    <w:p w:rsidR="00C60611" w:rsidRPr="00C60611" w:rsidRDefault="00C60611" w:rsidP="00B150E4">
      <w:pPr>
        <w:pStyle w:val="ab"/>
        <w:widowControl/>
        <w:numPr>
          <w:ilvl w:val="0"/>
          <w:numId w:val="10"/>
        </w:numPr>
        <w:rPr>
          <w:rFonts w:ascii="Times New Roman" w:hAnsi="Times New Roman" w:cs="Times New Roman"/>
        </w:rPr>
      </w:pPr>
      <w:r w:rsidRPr="00C60611">
        <w:rPr>
          <w:rFonts w:ascii="Times New Roman" w:hAnsi="Times New Roman" w:cs="Times New Roman"/>
        </w:rPr>
        <w:t xml:space="preserve">Ленточная библиотека MSL2024. </w:t>
      </w:r>
    </w:p>
    <w:p w:rsidR="00C60611" w:rsidRPr="00C60611" w:rsidRDefault="00C60611" w:rsidP="00B150E4">
      <w:pPr>
        <w:pStyle w:val="ab"/>
        <w:widowControl/>
        <w:numPr>
          <w:ilvl w:val="0"/>
          <w:numId w:val="10"/>
        </w:numPr>
        <w:rPr>
          <w:rFonts w:ascii="Times New Roman" w:hAnsi="Times New Roman" w:cs="Times New Roman"/>
        </w:rPr>
      </w:pPr>
      <w:r w:rsidRPr="00C60611">
        <w:rPr>
          <w:rFonts w:ascii="Times New Roman" w:hAnsi="Times New Roman" w:cs="Times New Roman"/>
        </w:rPr>
        <w:t xml:space="preserve">HP </w:t>
      </w:r>
      <w:proofErr w:type="spellStart"/>
      <w:r w:rsidRPr="00C60611">
        <w:rPr>
          <w:rFonts w:ascii="Times New Roman" w:hAnsi="Times New Roman" w:cs="Times New Roman"/>
        </w:rPr>
        <w:t>data</w:t>
      </w:r>
      <w:proofErr w:type="spellEnd"/>
      <w:r w:rsidRPr="00C60611">
        <w:rPr>
          <w:rFonts w:ascii="Times New Roman" w:hAnsi="Times New Roman" w:cs="Times New Roman"/>
        </w:rPr>
        <w:t xml:space="preserve"> </w:t>
      </w:r>
      <w:proofErr w:type="spellStart"/>
      <w:r w:rsidRPr="00C60611">
        <w:rPr>
          <w:rFonts w:ascii="Times New Roman" w:hAnsi="Times New Roman" w:cs="Times New Roman"/>
        </w:rPr>
        <w:t>protection</w:t>
      </w:r>
      <w:proofErr w:type="spellEnd"/>
      <w:r w:rsidRPr="00C60611">
        <w:rPr>
          <w:rFonts w:ascii="Times New Roman" w:hAnsi="Times New Roman" w:cs="Times New Roman"/>
        </w:rPr>
        <w:t>.</w:t>
      </w:r>
    </w:p>
    <w:p w:rsidR="00C60611" w:rsidRPr="00CC3335" w:rsidRDefault="00C60611" w:rsidP="00B150E4">
      <w:pPr>
        <w:pStyle w:val="ab"/>
        <w:widowControl/>
        <w:numPr>
          <w:ilvl w:val="0"/>
          <w:numId w:val="10"/>
        </w:numPr>
        <w:rPr>
          <w:rFonts w:ascii="Times New Roman" w:hAnsi="Times New Roman" w:cs="Times New Roman"/>
        </w:rPr>
      </w:pPr>
      <w:r w:rsidRPr="00C60611">
        <w:rPr>
          <w:rFonts w:ascii="Times New Roman" w:hAnsi="Times New Roman" w:cs="Times New Roman"/>
        </w:rPr>
        <w:t>Любое другое лицензионное программное обеспечение заказчика.</w:t>
      </w:r>
    </w:p>
    <w:p w:rsidR="00CC3335" w:rsidRPr="00C60611" w:rsidRDefault="00CC3335" w:rsidP="00CC3335">
      <w:pPr>
        <w:pStyle w:val="ab"/>
        <w:widowControl/>
        <w:ind w:left="1080"/>
        <w:rPr>
          <w:rFonts w:ascii="Times New Roman" w:hAnsi="Times New Roman" w:cs="Times New Roman"/>
        </w:rPr>
      </w:pPr>
    </w:p>
    <w:p w:rsidR="00C60611" w:rsidRPr="00C60611" w:rsidRDefault="00C60611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eastAsia="Times New Roman" w:hAnsi="Times New Roman" w:cs="Times New Roman"/>
          <w:b/>
          <w:sz w:val="24"/>
          <w:szCs w:val="24"/>
        </w:rPr>
        <w:t>ФИО ответственного сотрудника ГСА</w:t>
      </w:r>
      <w:r w:rsidR="00CC333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028"/>
        <w:gridCol w:w="5030"/>
      </w:tblGrid>
      <w:tr w:rsidR="00C60611" w:rsidRPr="008F23B1" w:rsidTr="00C60611">
        <w:trPr>
          <w:trHeight w:val="260"/>
        </w:trPr>
        <w:tc>
          <w:tcPr>
            <w:tcW w:w="5029" w:type="dxa"/>
          </w:tcPr>
          <w:p w:rsidR="00C60611" w:rsidRPr="002C3EF7" w:rsidRDefault="00C60611" w:rsidP="005850A5">
            <w:pPr>
              <w:widowControl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ITPS-ASIA</w:t>
            </w:r>
          </w:p>
        </w:tc>
        <w:tc>
          <w:tcPr>
            <w:tcW w:w="5030" w:type="dxa"/>
          </w:tcPr>
          <w:p w:rsidR="00C60611" w:rsidRPr="002C3EF7" w:rsidRDefault="00C60611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ЛУОК</w:t>
            </w:r>
          </w:p>
        </w:tc>
      </w:tr>
      <w:tr w:rsidR="00C60611" w:rsidRPr="008F23B1" w:rsidTr="00C60611">
        <w:trPr>
          <w:trHeight w:val="270"/>
        </w:trPr>
        <w:tc>
          <w:tcPr>
            <w:tcW w:w="5029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Стригин А</w:t>
            </w:r>
          </w:p>
        </w:tc>
        <w:tc>
          <w:tcPr>
            <w:tcW w:w="5030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 w:rsidRPr="008F23B1">
              <w:rPr>
                <w:rFonts w:ascii="Times New Roman" w:hAnsi="Times New Roman" w:cs="Times New Roman"/>
              </w:rPr>
              <w:t>Саибназаров</w:t>
            </w:r>
            <w:proofErr w:type="spellEnd"/>
            <w:r w:rsidRPr="008F23B1">
              <w:rPr>
                <w:rFonts w:ascii="Times New Roman" w:hAnsi="Times New Roman" w:cs="Times New Roman"/>
              </w:rPr>
              <w:t xml:space="preserve"> Х</w:t>
            </w:r>
          </w:p>
        </w:tc>
      </w:tr>
      <w:tr w:rsidR="00C60611" w:rsidRPr="008F23B1" w:rsidTr="00C60611">
        <w:trPr>
          <w:trHeight w:val="260"/>
        </w:trPr>
        <w:tc>
          <w:tcPr>
            <w:tcW w:w="5029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 w:rsidRPr="008F23B1">
              <w:rPr>
                <w:rFonts w:ascii="Times New Roman" w:hAnsi="Times New Roman" w:cs="Times New Roman"/>
              </w:rPr>
              <w:t>Хаванцев</w:t>
            </w:r>
            <w:proofErr w:type="spellEnd"/>
            <w:r w:rsidRPr="008F23B1">
              <w:rPr>
                <w:rFonts w:ascii="Times New Roman" w:hAnsi="Times New Roman" w:cs="Times New Roman"/>
              </w:rPr>
              <w:t xml:space="preserve"> А</w:t>
            </w:r>
          </w:p>
        </w:tc>
        <w:tc>
          <w:tcPr>
            <w:tcW w:w="5030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60611" w:rsidRPr="008F23B1" w:rsidTr="00C60611">
        <w:trPr>
          <w:trHeight w:val="260"/>
        </w:trPr>
        <w:tc>
          <w:tcPr>
            <w:tcW w:w="5029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Иргашев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З</w:t>
            </w:r>
          </w:p>
        </w:tc>
        <w:tc>
          <w:tcPr>
            <w:tcW w:w="5030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C60611" w:rsidRPr="008F23B1" w:rsidTr="00C60611">
        <w:trPr>
          <w:trHeight w:val="270"/>
        </w:trPr>
        <w:tc>
          <w:tcPr>
            <w:tcW w:w="5029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 w:rsidRPr="008F23B1">
              <w:rPr>
                <w:rFonts w:ascii="Times New Roman" w:hAnsi="Times New Roman" w:cs="Times New Roman"/>
              </w:rPr>
              <w:t>Менчюк</w:t>
            </w:r>
            <w:proofErr w:type="spellEnd"/>
            <w:r w:rsidRPr="008F23B1">
              <w:rPr>
                <w:rFonts w:ascii="Times New Roman" w:hAnsi="Times New Roman" w:cs="Times New Roman"/>
              </w:rPr>
              <w:t xml:space="preserve"> А</w:t>
            </w:r>
          </w:p>
        </w:tc>
        <w:tc>
          <w:tcPr>
            <w:tcW w:w="5030" w:type="dxa"/>
          </w:tcPr>
          <w:p w:rsidR="00C60611" w:rsidRPr="008F23B1" w:rsidRDefault="00C60611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Pr="00C60611" w:rsidRDefault="00C60611" w:rsidP="00C60611">
      <w:pPr>
        <w:widowControl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60611" w:rsidRDefault="00C60611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  <w:sectPr w:rsidR="00C60611" w:rsidSect="00F27661">
          <w:footerReference w:type="default" r:id="rId8"/>
          <w:footerReference w:type="first" r:id="rId9"/>
          <w:pgSz w:w="11906" w:h="16838" w:code="9"/>
          <w:pgMar w:top="851" w:right="850" w:bottom="1134" w:left="993" w:header="0" w:footer="406" w:gutter="0"/>
          <w:cols w:space="720"/>
          <w:titlePg/>
          <w:docGrid w:linePitch="299"/>
        </w:sectPr>
      </w:pPr>
    </w:p>
    <w:p w:rsidR="00C60611" w:rsidRPr="00C60611" w:rsidRDefault="00C60611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lastRenderedPageBreak/>
        <w:t>Журнал информации и ПО, подлежащих резервному копированию</w:t>
      </w:r>
    </w:p>
    <w:tbl>
      <w:tblPr>
        <w:tblW w:w="14828" w:type="dxa"/>
        <w:tblInd w:w="-134" w:type="dxa"/>
        <w:tblCellMar>
          <w:top w:w="5" w:type="dxa"/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606"/>
        <w:gridCol w:w="1666"/>
        <w:gridCol w:w="1214"/>
        <w:gridCol w:w="1613"/>
        <w:gridCol w:w="1463"/>
        <w:gridCol w:w="1738"/>
        <w:gridCol w:w="1463"/>
        <w:gridCol w:w="1850"/>
        <w:gridCol w:w="1850"/>
        <w:gridCol w:w="1365"/>
      </w:tblGrid>
      <w:tr w:rsidR="00C60611" w:rsidRPr="008F23B1" w:rsidTr="00627AFB">
        <w:trPr>
          <w:trHeight w:val="579"/>
        </w:trPr>
        <w:tc>
          <w:tcPr>
            <w:tcW w:w="6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ind w:left="84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№</w:t>
            </w:r>
          </w:p>
          <w:p w:rsidR="00C60611" w:rsidRPr="008F23B1" w:rsidRDefault="00C60611" w:rsidP="005850A5">
            <w:pPr>
              <w:spacing w:after="0"/>
              <w:ind w:left="47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69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Информация, подлежащая резервному копированию</w:t>
            </w:r>
          </w:p>
        </w:tc>
        <w:tc>
          <w:tcPr>
            <w:tcW w:w="12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ind w:firstLine="3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хранения резервны</w:t>
            </w:r>
            <w:r w:rsidRPr="008F23B1">
              <w:rPr>
                <w:rFonts w:ascii="Times New Roman" w:hAnsi="Times New Roman" w:cs="Times New Roman"/>
              </w:rPr>
              <w:t>х копий</w:t>
            </w:r>
          </w:p>
        </w:tc>
        <w:tc>
          <w:tcPr>
            <w:tcW w:w="16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Способ резервного</w:t>
            </w:r>
          </w:p>
          <w:p w:rsidR="00C60611" w:rsidRPr="008F23B1" w:rsidRDefault="00C60611" w:rsidP="005850A5">
            <w:pPr>
              <w:spacing w:after="0"/>
              <w:ind w:left="63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копирования</w:t>
            </w:r>
          </w:p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(применяемые средства)</w:t>
            </w:r>
          </w:p>
        </w:tc>
        <w:tc>
          <w:tcPr>
            <w:tcW w:w="14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Объем информации</w:t>
            </w:r>
          </w:p>
        </w:tc>
        <w:tc>
          <w:tcPr>
            <w:tcW w:w="175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Периодичность выполнения</w:t>
            </w:r>
          </w:p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резервной копии</w:t>
            </w:r>
          </w:p>
        </w:tc>
        <w:tc>
          <w:tcPr>
            <w:tcW w:w="147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ind w:firstLine="59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Место физического нахождения информации</w:t>
            </w:r>
          </w:p>
        </w:tc>
        <w:tc>
          <w:tcPr>
            <w:tcW w:w="36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ind w:right="105"/>
              <w:jc w:val="right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Согласование</w:t>
            </w:r>
          </w:p>
        </w:tc>
        <w:tc>
          <w:tcPr>
            <w:tcW w:w="133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  <w:tr w:rsidR="00C60611" w:rsidRPr="008F23B1" w:rsidTr="00627AFB">
        <w:trPr>
          <w:trHeight w:val="168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" w:line="23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</w:t>
            </w:r>
            <w:r w:rsidRPr="008F23B1">
              <w:rPr>
                <w:rFonts w:ascii="Times New Roman" w:hAnsi="Times New Roman" w:cs="Times New Roman"/>
              </w:rPr>
              <w:t>ый работник службы</w:t>
            </w:r>
          </w:p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</w:t>
            </w:r>
            <w:r w:rsidRPr="008F23B1">
              <w:rPr>
                <w:rFonts w:ascii="Times New Roman" w:hAnsi="Times New Roman" w:cs="Times New Roman"/>
              </w:rPr>
              <w:t>ь службы</w:t>
            </w:r>
          </w:p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Владелец информации</w:t>
            </w:r>
          </w:p>
        </w:tc>
      </w:tr>
      <w:tr w:rsidR="00C60611" w:rsidRPr="008F23B1" w:rsidTr="00627AFB">
        <w:trPr>
          <w:trHeight w:val="725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7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4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C60611" w:rsidRPr="00C60611" w:rsidRDefault="00C60611" w:rsidP="00C60611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C60611" w:rsidRPr="00C60611" w:rsidRDefault="00C60611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t>Отчет о выполнении тестовой процедуры восстановления информации из резервной копии</w:t>
      </w:r>
    </w:p>
    <w:tbl>
      <w:tblPr>
        <w:tblW w:w="14890" w:type="dxa"/>
        <w:tblInd w:w="-139" w:type="dxa"/>
        <w:tblCellMar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2875"/>
        <w:gridCol w:w="2851"/>
        <w:gridCol w:w="2746"/>
        <w:gridCol w:w="1939"/>
        <w:gridCol w:w="2122"/>
        <w:gridCol w:w="2357"/>
      </w:tblGrid>
      <w:tr w:rsidR="00C60611" w:rsidRPr="008F23B1" w:rsidTr="005850A5">
        <w:trPr>
          <w:trHeight w:val="1680"/>
        </w:trPr>
        <w:tc>
          <w:tcPr>
            <w:tcW w:w="2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Информация, подлежащая восстановлению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выполнения процедуры восстановления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резервной копии, из которой происходило восстановление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Результат операции</w:t>
            </w:r>
          </w:p>
        </w:tc>
        <w:tc>
          <w:tcPr>
            <w:tcW w:w="2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Дополнительные отметки</w:t>
            </w:r>
          </w:p>
        </w:tc>
        <w:tc>
          <w:tcPr>
            <w:tcW w:w="2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Подпись</w:t>
            </w:r>
          </w:p>
          <w:p w:rsidR="00C60611" w:rsidRPr="008F23B1" w:rsidRDefault="00C60611" w:rsidP="005850A5">
            <w:pPr>
              <w:spacing w:after="5" w:line="236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Ответственного работника службы</w:t>
            </w:r>
          </w:p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</w:tr>
      <w:tr w:rsidR="00C60611" w:rsidRPr="008F23B1" w:rsidTr="005850A5">
        <w:trPr>
          <w:trHeight w:val="710"/>
        </w:trPr>
        <w:tc>
          <w:tcPr>
            <w:tcW w:w="2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C60611" w:rsidRPr="00C60611" w:rsidRDefault="00C60611" w:rsidP="00C60611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C60611" w:rsidRPr="0050657D" w:rsidRDefault="00C60611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t>Отчет о контроле процедуры резервного копирования</w:t>
      </w:r>
    </w:p>
    <w:tbl>
      <w:tblPr>
        <w:tblW w:w="14890" w:type="dxa"/>
        <w:tblInd w:w="-139" w:type="dxa"/>
        <w:tblCellMar>
          <w:left w:w="107" w:type="dxa"/>
          <w:right w:w="88" w:type="dxa"/>
        </w:tblCellMar>
        <w:tblLook w:val="04A0" w:firstRow="1" w:lastRow="0" w:firstColumn="1" w:lastColumn="0" w:noHBand="0" w:noVBand="1"/>
      </w:tblPr>
      <w:tblGrid>
        <w:gridCol w:w="2400"/>
        <w:gridCol w:w="3139"/>
        <w:gridCol w:w="2285"/>
        <w:gridCol w:w="2568"/>
        <w:gridCol w:w="2285"/>
        <w:gridCol w:w="2213"/>
      </w:tblGrid>
      <w:tr w:rsidR="00C60611" w:rsidRPr="008F23B1" w:rsidTr="005850A5">
        <w:trPr>
          <w:trHeight w:val="1402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Проверяемая резервная копия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Даты выполнения двух последних операция резервного копирования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Результат проверки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Дополнительные отметки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  <w:tc>
          <w:tcPr>
            <w:tcW w:w="2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C60611" w:rsidRPr="008F23B1" w:rsidRDefault="00C60611" w:rsidP="005850A5">
            <w:pPr>
              <w:spacing w:after="0"/>
              <w:ind w:right="18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Подпись</w:t>
            </w:r>
          </w:p>
          <w:p w:rsidR="00C60611" w:rsidRPr="008F23B1" w:rsidRDefault="00C60611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Ответственного работника службы безопасности</w:t>
            </w:r>
          </w:p>
        </w:tc>
      </w:tr>
      <w:tr w:rsidR="00C60611" w:rsidRPr="008F23B1" w:rsidTr="005850A5">
        <w:trPr>
          <w:trHeight w:val="715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C60611" w:rsidRPr="008F23B1" w:rsidRDefault="00C60611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C60611" w:rsidRPr="00EE7CF6" w:rsidRDefault="00C60611" w:rsidP="00C60611">
      <w:pPr>
        <w:tabs>
          <w:tab w:val="left" w:pos="851"/>
          <w:tab w:val="left" w:pos="993"/>
        </w:tabs>
        <w:spacing w:line="240" w:lineRule="auto"/>
        <w:rPr>
          <w:rFonts w:ascii="Times New Roman" w:eastAsia="Times New Roman" w:hAnsi="Times New Roman" w:cs="Times New Roman"/>
        </w:rPr>
        <w:sectPr w:rsidR="00C60611" w:rsidRPr="00EE7CF6" w:rsidSect="00827A94">
          <w:pgSz w:w="16838" w:h="11906" w:orient="landscape" w:code="9"/>
          <w:pgMar w:top="993" w:right="851" w:bottom="850" w:left="1134" w:header="0" w:footer="406" w:gutter="0"/>
          <w:pgNumType w:start="11"/>
          <w:cols w:space="720"/>
          <w:titlePg/>
          <w:docGrid w:linePitch="299"/>
        </w:sectPr>
      </w:pPr>
    </w:p>
    <w:p w:rsidR="00627AFB" w:rsidRPr="00431C51" w:rsidRDefault="00627AFB" w:rsidP="00B150E4">
      <w:pPr>
        <w:pStyle w:val="ab"/>
        <w:widowControl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</w:t>
      </w:r>
      <w:r w:rsidRPr="00627AF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431C51">
        <w:rPr>
          <w:rFonts w:ascii="Times New Roman" w:hAnsi="Times New Roman" w:cs="Times New Roman"/>
          <w:sz w:val="24"/>
          <w:szCs w:val="24"/>
        </w:rPr>
        <w:t xml:space="preserve">. Категории серверов и системных файлов </w:t>
      </w:r>
      <w:r>
        <w:rPr>
          <w:rFonts w:ascii="Times New Roman" w:hAnsi="Times New Roman" w:cs="Times New Roman"/>
          <w:sz w:val="24"/>
          <w:szCs w:val="24"/>
        </w:rPr>
        <w:t xml:space="preserve">ЦДГ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Хаузак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06B2">
        <w:rPr>
          <w:rFonts w:ascii="Times New Roman" w:hAnsi="Times New Roman" w:cs="Times New Roman"/>
          <w:sz w:val="24"/>
          <w:szCs w:val="24"/>
        </w:rPr>
        <w:t xml:space="preserve"> </w:t>
      </w:r>
      <w:r w:rsidRPr="00431C51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431C51">
        <w:rPr>
          <w:rFonts w:ascii="Times New Roman" w:hAnsi="Times New Roman" w:cs="Times New Roman"/>
          <w:sz w:val="24"/>
          <w:szCs w:val="24"/>
        </w:rPr>
        <w:t xml:space="preserve"> резервного копирования.</w:t>
      </w:r>
    </w:p>
    <w:p w:rsidR="00627AFB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Категорирование</w:t>
      </w:r>
      <w:r w:rsidRPr="00431C51">
        <w:rPr>
          <w:rFonts w:ascii="Times New Roman" w:hAnsi="Times New Roman" w:cs="Times New Roman"/>
          <w:b/>
          <w:sz w:val="24"/>
          <w:szCs w:val="24"/>
        </w:rPr>
        <w:t xml:space="preserve"> данных и серверов.</w:t>
      </w:r>
    </w:p>
    <w:p w:rsidR="00627AFB" w:rsidRPr="00FF7D73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 xml:space="preserve"> категория - файлы и серверы, которые необходимы для бесперебойной работы пользователей в корпоративной сети (например, файловый сервер, почтовый сервер).</w:t>
      </w:r>
    </w:p>
    <w:p w:rsidR="00627AFB" w:rsidRPr="00FF7D73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 xml:space="preserve"> категория - файлы и серверы, для которых не требуется немедленного восстановления и которые не влияют на работоспособность системы ИТ в целом </w:t>
      </w:r>
      <w:r w:rsidRPr="00FF7D73">
        <w:rPr>
          <w:rFonts w:ascii="Times New Roman" w:hAnsi="Times New Roman" w:cs="Times New Roman"/>
          <w:color w:val="auto"/>
        </w:rPr>
        <w:t xml:space="preserve">(например </w:t>
      </w:r>
      <w:r w:rsidRPr="00FF7D73">
        <w:rPr>
          <w:rFonts w:ascii="Times New Roman" w:hAnsi="Times New Roman" w:cs="Times New Roman"/>
          <w:color w:val="auto"/>
          <w:lang w:val="en-US"/>
        </w:rPr>
        <w:t>SQL</w:t>
      </w:r>
      <w:r w:rsidRPr="00FF7D73">
        <w:rPr>
          <w:rFonts w:ascii="Times New Roman" w:hAnsi="Times New Roman" w:cs="Times New Roman"/>
          <w:color w:val="auto"/>
        </w:rPr>
        <w:t xml:space="preserve"> </w:t>
      </w:r>
      <w:r w:rsidRPr="00FF7D73">
        <w:rPr>
          <w:rFonts w:ascii="Times New Roman" w:hAnsi="Times New Roman" w:cs="Times New Roman"/>
          <w:color w:val="auto"/>
          <w:lang w:val="en-US"/>
        </w:rPr>
        <w:t>Server</w:t>
      </w:r>
      <w:r w:rsidRPr="00FF7D73">
        <w:rPr>
          <w:rFonts w:ascii="Times New Roman" w:hAnsi="Times New Roman" w:cs="Times New Roman"/>
          <w:color w:val="auto"/>
        </w:rPr>
        <w:t>).</w:t>
      </w:r>
    </w:p>
    <w:p w:rsidR="00627AFB" w:rsidRPr="00FF7D73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 xml:space="preserve"> категория - файлы и серверы, которые необходимы для восстановления работоспособности системы ИТ в целом (например, сервер печати, сервер лицензий). </w:t>
      </w:r>
    </w:p>
    <w:p w:rsidR="00627AFB" w:rsidRPr="00C16D5C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 xml:space="preserve"> категория - файлы и серверы, резервное копирование которых необходимо выполнять только при внесения изменений (например, система ССТ</w:t>
      </w:r>
      <w:r w:rsidRPr="00FF7D73">
        <w:rPr>
          <w:rFonts w:ascii="Times New Roman" w:hAnsi="Times New Roman" w:cs="Times New Roman"/>
          <w:lang w:val="en-US"/>
        </w:rPr>
        <w:t>V</w:t>
      </w:r>
      <w:r w:rsidRPr="00FF7D73">
        <w:rPr>
          <w:rFonts w:ascii="Times New Roman" w:hAnsi="Times New Roman" w:cs="Times New Roman"/>
        </w:rPr>
        <w:t xml:space="preserve">, система радио связи). </w:t>
      </w:r>
    </w:p>
    <w:p w:rsidR="00627AFB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Периодичность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тип</w:t>
      </w:r>
      <w:r w:rsidRPr="00431C51">
        <w:rPr>
          <w:rFonts w:ascii="Times New Roman" w:hAnsi="Times New Roman" w:cs="Times New Roman"/>
          <w:b/>
          <w:sz w:val="24"/>
          <w:szCs w:val="24"/>
        </w:rPr>
        <w:t xml:space="preserve"> резервного копирования по категориям.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>- категория: один раз от 1</w:t>
      </w:r>
      <w:r>
        <w:rPr>
          <w:rFonts w:ascii="Times New Roman" w:hAnsi="Times New Roman" w:cs="Times New Roman"/>
        </w:rPr>
        <w:t>/3</w:t>
      </w:r>
      <w:r w:rsidRPr="00FF7D73">
        <w:rPr>
          <w:rFonts w:ascii="Times New Roman" w:hAnsi="Times New Roman" w:cs="Times New Roman"/>
        </w:rPr>
        <w:t xml:space="preserve"> дн</w:t>
      </w:r>
      <w:r>
        <w:rPr>
          <w:rFonts w:ascii="Times New Roman" w:hAnsi="Times New Roman" w:cs="Times New Roman"/>
        </w:rPr>
        <w:t>я</w:t>
      </w:r>
      <w:r w:rsidRPr="00FF7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Full</w:t>
      </w:r>
      <w:r w:rsidRPr="00E75FB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Incremental</w:t>
      </w:r>
      <w:r>
        <w:rPr>
          <w:rFonts w:ascii="Times New Roman" w:hAnsi="Times New Roman" w:cs="Times New Roman"/>
        </w:rPr>
        <w:t>)</w:t>
      </w:r>
    </w:p>
    <w:p w:rsidR="00627AFB" w:rsidRPr="00E75FB5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 xml:space="preserve">-категория: один раз 7 дней </w:t>
      </w:r>
      <w:r w:rsidRPr="00E75F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Full</w:t>
      </w:r>
      <w:r w:rsidRPr="00E75FB5">
        <w:rPr>
          <w:rFonts w:ascii="Times New Roman" w:hAnsi="Times New Roman" w:cs="Times New Roman"/>
        </w:rPr>
        <w:t>)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>- категория: один раз от 3</w:t>
      </w:r>
      <w:r w:rsidRPr="00E75FB5">
        <w:rPr>
          <w:rFonts w:ascii="Times New Roman" w:hAnsi="Times New Roman" w:cs="Times New Roman"/>
        </w:rPr>
        <w:t>/</w:t>
      </w:r>
      <w:r w:rsidRPr="00FF7D73">
        <w:rPr>
          <w:rFonts w:ascii="Times New Roman" w:hAnsi="Times New Roman" w:cs="Times New Roman"/>
        </w:rPr>
        <w:t xml:space="preserve">6 месяцев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Full</w:t>
      </w:r>
      <w:r w:rsidRPr="00DB3A4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Incremental</w:t>
      </w:r>
      <w:r>
        <w:rPr>
          <w:rFonts w:ascii="Times New Roman" w:hAnsi="Times New Roman" w:cs="Times New Roman"/>
        </w:rPr>
        <w:t>)</w:t>
      </w:r>
    </w:p>
    <w:p w:rsidR="00627AFB" w:rsidRPr="00E75FB5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 xml:space="preserve">- категория: При </w:t>
      </w:r>
      <w:r>
        <w:rPr>
          <w:rFonts w:ascii="Times New Roman" w:hAnsi="Times New Roman" w:cs="Times New Roman"/>
        </w:rPr>
        <w:t>внесении изменений (</w:t>
      </w:r>
      <w:r>
        <w:rPr>
          <w:rFonts w:ascii="Times New Roman" w:hAnsi="Times New Roman" w:cs="Times New Roman"/>
          <w:lang w:val="en-US"/>
        </w:rPr>
        <w:t>Full</w:t>
      </w:r>
      <w:r>
        <w:rPr>
          <w:rFonts w:ascii="Times New Roman" w:hAnsi="Times New Roman" w:cs="Times New Roman"/>
        </w:rPr>
        <w:t>)</w:t>
      </w:r>
    </w:p>
    <w:p w:rsidR="00627AFB" w:rsidRPr="008F23B1" w:rsidRDefault="00627AFB" w:rsidP="00627AFB">
      <w:pPr>
        <w:pStyle w:val="ab"/>
        <w:ind w:left="851"/>
        <w:rPr>
          <w:rFonts w:ascii="Times New Roman" w:hAnsi="Times New Roman" w:cs="Times New Roman"/>
          <w:b/>
        </w:rPr>
      </w:pPr>
      <w:r w:rsidRPr="008F23B1">
        <w:rPr>
          <w:rFonts w:ascii="Times New Roman" w:hAnsi="Times New Roman" w:cs="Times New Roman"/>
          <w:b/>
        </w:rPr>
        <w:t>Типы резервного копирования:</w:t>
      </w:r>
    </w:p>
    <w:p w:rsidR="007F6C43" w:rsidRPr="00407BB3" w:rsidRDefault="00627AFB" w:rsidP="007F6C43">
      <w:pPr>
        <w:pStyle w:val="ab"/>
        <w:ind w:left="851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1D6BF0">
        <w:rPr>
          <w:rFonts w:ascii="Times New Roman" w:hAnsi="Times New Roman" w:cs="Times New Roman"/>
        </w:rPr>
        <w:t xml:space="preserve">-         </w:t>
      </w:r>
      <w:r w:rsidRPr="008F23B1">
        <w:rPr>
          <w:rFonts w:ascii="Times New Roman" w:hAnsi="Times New Roman" w:cs="Times New Roman"/>
          <w:lang w:val="en-US"/>
        </w:rPr>
        <w:t>Full</w:t>
      </w:r>
      <w:r w:rsidRPr="008F23B1">
        <w:rPr>
          <w:rFonts w:ascii="Times New Roman" w:hAnsi="Times New Roman" w:cs="Times New Roman"/>
        </w:rPr>
        <w:t>-периодичностью от раз 3 до 7 дней</w:t>
      </w:r>
      <w:r w:rsidRPr="00B41A5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B41A52">
        <w:rPr>
          <w:rFonts w:ascii="Times New Roman" w:eastAsia="Times New Roman" w:hAnsi="Times New Roman" w:cs="Times New Roman"/>
          <w:lang w:val="en-US"/>
        </w:rPr>
        <w:t>Store</w:t>
      </w:r>
      <w:r w:rsidRPr="00B41A52">
        <w:rPr>
          <w:rFonts w:ascii="Times New Roman" w:eastAsia="Times New Roman" w:hAnsi="Times New Roman" w:cs="Times New Roman"/>
        </w:rPr>
        <w:t xml:space="preserve"> </w:t>
      </w:r>
      <w:r w:rsidRPr="00B41A52">
        <w:rPr>
          <w:rFonts w:ascii="Times New Roman" w:eastAsia="Times New Roman" w:hAnsi="Times New Roman" w:cs="Times New Roman"/>
          <w:lang w:val="en-US"/>
        </w:rPr>
        <w:t>once</w:t>
      </w:r>
      <w:r>
        <w:rPr>
          <w:rFonts w:ascii="Times New Roman" w:eastAsia="Times New Roman" w:hAnsi="Times New Roman" w:cs="Times New Roman"/>
        </w:rPr>
        <w:t xml:space="preserve"> 5100, </w:t>
      </w:r>
      <w:r w:rsidRPr="0050657D">
        <w:rPr>
          <w:rFonts w:ascii="Times New Roman" w:eastAsia="Times New Roman" w:hAnsi="Times New Roman" w:cs="Times New Roman"/>
        </w:rPr>
        <w:t xml:space="preserve">Ленточная библиотека </w:t>
      </w:r>
      <w:r w:rsidRPr="0050657D">
        <w:rPr>
          <w:rFonts w:ascii="Times New Roman" w:eastAsia="Times New Roman" w:hAnsi="Times New Roman" w:cs="Times New Roman"/>
          <w:lang w:val="en-US"/>
        </w:rPr>
        <w:t>MSL</w:t>
      </w:r>
      <w:r>
        <w:rPr>
          <w:rFonts w:ascii="Times New Roman" w:eastAsia="Times New Roman" w:hAnsi="Times New Roman" w:cs="Times New Roman"/>
        </w:rPr>
        <w:t>2024)</w:t>
      </w:r>
    </w:p>
    <w:p w:rsidR="00627AFB" w:rsidRPr="004D7831" w:rsidRDefault="007F6C43" w:rsidP="00B150E4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</w:rPr>
      </w:pPr>
      <w:r w:rsidRPr="007F6C43">
        <w:rPr>
          <w:rFonts w:ascii="Times New Roman" w:eastAsia="Times New Roman" w:hAnsi="Times New Roman" w:cs="Times New Roman"/>
        </w:rPr>
        <w:t xml:space="preserve"> </w:t>
      </w:r>
      <w:r w:rsidR="00627AFB" w:rsidRPr="007F6C43">
        <w:rPr>
          <w:rFonts w:ascii="Times New Roman" w:hAnsi="Times New Roman" w:cs="Times New Roman"/>
          <w:lang w:val="en-US"/>
        </w:rPr>
        <w:t>Incremental</w:t>
      </w:r>
      <w:r w:rsidR="00627AFB" w:rsidRPr="007F6C43">
        <w:rPr>
          <w:rFonts w:ascii="Times New Roman" w:hAnsi="Times New Roman" w:cs="Times New Roman"/>
        </w:rPr>
        <w:t>-ежедневно и раз 3 дня (</w:t>
      </w:r>
      <w:r w:rsidR="00627AFB" w:rsidRPr="007F6C43">
        <w:rPr>
          <w:rFonts w:ascii="Times New Roman" w:eastAsia="Times New Roman" w:hAnsi="Times New Roman" w:cs="Times New Roman"/>
          <w:lang w:val="en-US"/>
        </w:rPr>
        <w:t>Store</w:t>
      </w:r>
      <w:r w:rsidR="00627AFB" w:rsidRPr="007F6C43">
        <w:rPr>
          <w:rFonts w:ascii="Times New Roman" w:eastAsia="Times New Roman" w:hAnsi="Times New Roman" w:cs="Times New Roman"/>
        </w:rPr>
        <w:t xml:space="preserve"> </w:t>
      </w:r>
      <w:r w:rsidR="00627AFB" w:rsidRPr="007F6C43">
        <w:rPr>
          <w:rFonts w:ascii="Times New Roman" w:eastAsia="Times New Roman" w:hAnsi="Times New Roman" w:cs="Times New Roman"/>
          <w:lang w:val="en-US"/>
        </w:rPr>
        <w:t>once</w:t>
      </w:r>
      <w:r w:rsidR="00627AFB" w:rsidRPr="007F6C43">
        <w:rPr>
          <w:rFonts w:ascii="Times New Roman" w:eastAsia="Times New Roman" w:hAnsi="Times New Roman" w:cs="Times New Roman"/>
        </w:rPr>
        <w:t xml:space="preserve"> 5100</w:t>
      </w:r>
      <w:r w:rsidR="00627AFB" w:rsidRPr="007F6C43">
        <w:rPr>
          <w:rFonts w:ascii="Times New Roman" w:hAnsi="Times New Roman" w:cs="Times New Roman"/>
        </w:rPr>
        <w:t>)</w:t>
      </w:r>
    </w:p>
    <w:tbl>
      <w:tblPr>
        <w:tblStyle w:val="aa"/>
        <w:tblW w:w="9526" w:type="dxa"/>
        <w:jc w:val="center"/>
        <w:tblLook w:val="04A0" w:firstRow="1" w:lastRow="0" w:firstColumn="1" w:lastColumn="0" w:noHBand="0" w:noVBand="1"/>
      </w:tblPr>
      <w:tblGrid>
        <w:gridCol w:w="2000"/>
        <w:gridCol w:w="2706"/>
        <w:gridCol w:w="2436"/>
        <w:gridCol w:w="2384"/>
      </w:tblGrid>
      <w:tr w:rsidR="004D7831" w:rsidRPr="00DF06B2" w:rsidTr="004D7831">
        <w:trPr>
          <w:trHeight w:val="252"/>
          <w:jc w:val="center"/>
        </w:trPr>
        <w:tc>
          <w:tcPr>
            <w:tcW w:w="2000" w:type="dxa"/>
          </w:tcPr>
          <w:p w:rsidR="004D7831" w:rsidRPr="00DF06B2" w:rsidRDefault="004D7831" w:rsidP="003E1968">
            <w:pPr>
              <w:rPr>
                <w:rFonts w:ascii="Times New Roman" w:hAnsi="Times New Roman" w:cs="Times New Roman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</w:t>
            </w:r>
            <w:r w:rsidRPr="00DF06B2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706" w:type="dxa"/>
          </w:tcPr>
          <w:p w:rsidR="004D7831" w:rsidRPr="00DF06B2" w:rsidRDefault="004D7831" w:rsidP="003E1968">
            <w:pPr>
              <w:rPr>
                <w:rFonts w:ascii="Times New Roman" w:hAnsi="Times New Roman" w:cs="Times New Roman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II</w:t>
            </w:r>
            <w:r w:rsidRPr="00DF06B2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436" w:type="dxa"/>
          </w:tcPr>
          <w:p w:rsidR="004D7831" w:rsidRPr="00DF06B2" w:rsidRDefault="004D7831" w:rsidP="003E1968">
            <w:pPr>
              <w:rPr>
                <w:rFonts w:ascii="Times New Roman" w:hAnsi="Times New Roman" w:cs="Times New Roman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III</w:t>
            </w:r>
            <w:r w:rsidRPr="00DF06B2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384" w:type="dxa"/>
          </w:tcPr>
          <w:p w:rsidR="004D7831" w:rsidRPr="00DF06B2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DF06B2">
              <w:rPr>
                <w:rFonts w:ascii="Times New Roman" w:hAnsi="Times New Roman" w:cs="Times New Roman"/>
                <w:lang w:val="en-US"/>
              </w:rPr>
              <w:t>IV</w:t>
            </w:r>
            <w:r w:rsidRPr="00DF06B2">
              <w:rPr>
                <w:rFonts w:ascii="Times New Roman" w:hAnsi="Times New Roman" w:cs="Times New Roman"/>
              </w:rPr>
              <w:t>- категория:</w:t>
            </w:r>
          </w:p>
        </w:tc>
      </w:tr>
      <w:tr w:rsidR="004D7831" w:rsidRPr="00DD2F8D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</w:rPr>
              <w:t>srv-fs1101uz.uz.lo</w:t>
            </w: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ad51uz.uz.lo (DFS)</w:t>
            </w:r>
          </w:p>
        </w:tc>
        <w:tc>
          <w:tcPr>
            <w:tcW w:w="243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 xml:space="preserve">Сервер </w:t>
            </w:r>
            <w:r w:rsidRPr="004D7831">
              <w:rPr>
                <w:rFonts w:ascii="Times New Roman" w:hAnsi="Times New Roman" w:cs="Times New Roman"/>
                <w:lang w:val="en-US"/>
              </w:rPr>
              <w:t>R&amp;S MPT1327</w:t>
            </w: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 xml:space="preserve">Сервер </w:t>
            </w:r>
            <w:r w:rsidRPr="004D7831">
              <w:rPr>
                <w:rFonts w:ascii="Times New Roman" w:hAnsi="Times New Roman" w:cs="Times New Roman"/>
                <w:lang w:val="en-US"/>
              </w:rPr>
              <w:t>R&amp;S MPT1327</w:t>
            </w:r>
          </w:p>
        </w:tc>
      </w:tr>
      <w:tr w:rsidR="004D7831" w:rsidRPr="00DD2F8D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Ex-srv1101uz</w:t>
            </w: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ad52uz.uz.lo (DFS)</w:t>
            </w:r>
          </w:p>
        </w:tc>
        <w:tc>
          <w:tcPr>
            <w:tcW w:w="243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 xml:space="preserve">РРЛ </w:t>
            </w:r>
            <w:r w:rsidRPr="004D7831">
              <w:rPr>
                <w:rFonts w:ascii="Times New Roman" w:hAnsi="Times New Roman" w:cs="Times New Roman"/>
                <w:lang w:val="en-US"/>
              </w:rPr>
              <w:t xml:space="preserve">NEC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Pasolink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V2</w:t>
            </w: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 xml:space="preserve">РРЛ </w:t>
            </w:r>
            <w:r w:rsidRPr="004D7831">
              <w:rPr>
                <w:rFonts w:ascii="Times New Roman" w:hAnsi="Times New Roman" w:cs="Times New Roman"/>
                <w:lang w:val="en-US"/>
              </w:rPr>
              <w:t xml:space="preserve">NEC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Pasolink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V2</w:t>
            </w:r>
          </w:p>
        </w:tc>
      </w:tr>
      <w:tr w:rsidR="004D7831" w:rsidRPr="00DD2F8D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IDB Backup Server</w:t>
            </w: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</w:t>
            </w:r>
            <w:r w:rsidRPr="004D7831">
              <w:rPr>
                <w:rFonts w:ascii="Times New Roman" w:hAnsi="Times New Roman" w:cs="Times New Roman"/>
              </w:rPr>
              <w:t>51uz.uz.lo (</w:t>
            </w:r>
            <w:r w:rsidRPr="004D7831">
              <w:rPr>
                <w:rFonts w:ascii="Times New Roman" w:hAnsi="Times New Roman" w:cs="Times New Roman"/>
                <w:lang w:val="en-US"/>
              </w:rPr>
              <w:t>DB)</w:t>
            </w:r>
          </w:p>
        </w:tc>
        <w:tc>
          <w:tcPr>
            <w:tcW w:w="243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78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</w:t>
            </w:r>
            <w:r w:rsidRPr="004D7831">
              <w:rPr>
                <w:rFonts w:ascii="Times New Roman" w:hAnsi="Times New Roman" w:cs="Times New Roman"/>
              </w:rPr>
              <w:t>5</w:t>
            </w:r>
            <w:r w:rsidRPr="004D7831">
              <w:rPr>
                <w:rFonts w:ascii="Times New Roman" w:hAnsi="Times New Roman" w:cs="Times New Roman"/>
                <w:lang w:val="en-US"/>
              </w:rPr>
              <w:t>2</w:t>
            </w:r>
            <w:proofErr w:type="spellStart"/>
            <w:r w:rsidRPr="004D7831">
              <w:rPr>
                <w:rFonts w:ascii="Times New Roman" w:hAnsi="Times New Roman" w:cs="Times New Roman"/>
              </w:rPr>
              <w:t>uz.uz.lo</w:t>
            </w:r>
            <w:proofErr w:type="spellEnd"/>
            <w:r w:rsidRPr="004D7831">
              <w:rPr>
                <w:rFonts w:ascii="Times New Roman" w:hAnsi="Times New Roman" w:cs="Times New Roman"/>
              </w:rPr>
              <w:t xml:space="preserve"> (</w:t>
            </w:r>
            <w:r w:rsidRPr="004D7831">
              <w:rPr>
                <w:rFonts w:ascii="Times New Roman" w:hAnsi="Times New Roman" w:cs="Times New Roman"/>
                <w:lang w:val="en-US"/>
              </w:rPr>
              <w:t>DB)</w:t>
            </w:r>
          </w:p>
        </w:tc>
        <w:tc>
          <w:tcPr>
            <w:tcW w:w="243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C87737" w:rsidTr="004D7831">
        <w:trPr>
          <w:trHeight w:val="278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ex-srv1101uz.uz.lo (DB)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7831" w:rsidRPr="00DD2F8D" w:rsidTr="004D7831">
        <w:trPr>
          <w:trHeight w:val="278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</w:rPr>
              <w:t>ad-dc1101uz.uz.lo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78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</w:rPr>
              <w:t>ad-dc1102uz.uz.lo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78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ex51</w:t>
            </w:r>
            <w:proofErr w:type="spellStart"/>
            <w:r w:rsidRPr="004D7831">
              <w:rPr>
                <w:rFonts w:ascii="Times New Roman" w:hAnsi="Times New Roman" w:cs="Times New Roman"/>
              </w:rPr>
              <w:t>uz.uz.lo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(Configuration)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66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ex52</w:t>
            </w:r>
            <w:proofErr w:type="spellStart"/>
            <w:r w:rsidRPr="004D7831">
              <w:rPr>
                <w:rFonts w:ascii="Times New Roman" w:hAnsi="Times New Roman" w:cs="Times New Roman"/>
              </w:rPr>
              <w:t>uz.uz.lo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(Configuration)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78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ex-srv1101uz.uz.lo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srv-prn1101uz.uz.lo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rds-lb1101uz.uz.lo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DD2F8D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rds-lic1101uz.uz.lo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2D01DA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rds-ts1101uz.uz.lo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</w:tr>
      <w:tr w:rsidR="004D7831" w:rsidRPr="00BE7F23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06" w:type="dxa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rds-ts1102uz.uz.lo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7831" w:rsidRPr="00BE7F23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rds-ts1103uz.uz.lo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7831" w:rsidRPr="00BE7F23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rds-ts1104uz.uz.lo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7831" w:rsidRPr="00BE7F23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mgm-vmm1101uz.uz.lo</w:t>
            </w:r>
          </w:p>
        </w:tc>
        <w:tc>
          <w:tcPr>
            <w:tcW w:w="24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D7831" w:rsidRPr="00BE7F23" w:rsidTr="004D7831">
        <w:trPr>
          <w:trHeight w:val="252"/>
          <w:jc w:val="center"/>
        </w:trPr>
        <w:tc>
          <w:tcPr>
            <w:tcW w:w="2000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06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</w:rPr>
              <w:t>bkp-dp1101uz.uz.lo</w:t>
            </w:r>
          </w:p>
        </w:tc>
        <w:tc>
          <w:tcPr>
            <w:tcW w:w="2436" w:type="dxa"/>
            <w:tcBorders>
              <w:top w:val="single" w:sz="4" w:space="0" w:color="auto"/>
            </w:tcBorders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4" w:type="dxa"/>
          </w:tcPr>
          <w:p w:rsidR="004D7831" w:rsidRPr="004D7831" w:rsidRDefault="004D7831" w:rsidP="003E196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D7831" w:rsidRPr="007F6C43" w:rsidRDefault="004D7831" w:rsidP="004D7831">
      <w:pPr>
        <w:pStyle w:val="ab"/>
        <w:ind w:left="1571"/>
        <w:rPr>
          <w:rFonts w:ascii="Times New Roman" w:eastAsia="Times New Roman" w:hAnsi="Times New Roman" w:cs="Times New Roman"/>
        </w:rPr>
      </w:pPr>
    </w:p>
    <w:p w:rsidR="00627AFB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hAnsi="Times New Roman" w:cs="Times New Roman"/>
          <w:b/>
          <w:sz w:val="24"/>
          <w:szCs w:val="24"/>
        </w:rPr>
        <w:t>Время хранения резервных копии.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>-категория - 3 дня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>-категория - 30 дней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>-категория – 1 год</w:t>
      </w:r>
    </w:p>
    <w:p w:rsidR="00627AFB" w:rsidRPr="009814A4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>-категория - при внесении изменений или по необходимости</w:t>
      </w:r>
    </w:p>
    <w:p w:rsidR="004D7831" w:rsidRPr="009814A4" w:rsidRDefault="004D7831" w:rsidP="00627AFB">
      <w:pPr>
        <w:pStyle w:val="ab"/>
        <w:ind w:left="851"/>
        <w:rPr>
          <w:rFonts w:ascii="Times New Roman" w:hAnsi="Times New Roman" w:cs="Times New Roman"/>
        </w:rPr>
      </w:pPr>
    </w:p>
    <w:p w:rsidR="004D7831" w:rsidRPr="009814A4" w:rsidRDefault="004D7831" w:rsidP="00627AFB">
      <w:pPr>
        <w:pStyle w:val="ab"/>
        <w:ind w:left="851"/>
        <w:rPr>
          <w:rFonts w:ascii="Times New Roman" w:hAnsi="Times New Roman" w:cs="Times New Roman"/>
        </w:rPr>
      </w:pPr>
    </w:p>
    <w:p w:rsidR="004D7831" w:rsidRPr="009814A4" w:rsidRDefault="004D7831" w:rsidP="00627AFB">
      <w:pPr>
        <w:pStyle w:val="ab"/>
        <w:ind w:left="851"/>
        <w:rPr>
          <w:rFonts w:ascii="Times New Roman" w:hAnsi="Times New Roman" w:cs="Times New Roman"/>
        </w:rPr>
      </w:pPr>
    </w:p>
    <w:p w:rsidR="004D7831" w:rsidRPr="009814A4" w:rsidRDefault="004D7831" w:rsidP="00627AFB">
      <w:pPr>
        <w:pStyle w:val="ab"/>
        <w:ind w:left="851"/>
        <w:rPr>
          <w:rFonts w:ascii="Times New Roman" w:hAnsi="Times New Roman" w:cs="Times New Roman"/>
        </w:rPr>
      </w:pPr>
    </w:p>
    <w:p w:rsidR="004D7831" w:rsidRPr="009814A4" w:rsidRDefault="004D7831" w:rsidP="00627AFB">
      <w:pPr>
        <w:pStyle w:val="ab"/>
        <w:ind w:left="851"/>
        <w:rPr>
          <w:rFonts w:ascii="Times New Roman" w:hAnsi="Times New Roman" w:cs="Times New Roman"/>
        </w:rPr>
      </w:pPr>
    </w:p>
    <w:p w:rsidR="00627AFB" w:rsidRPr="004D7831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График расписания резервного копирования для серверов.</w:t>
      </w:r>
    </w:p>
    <w:tbl>
      <w:tblPr>
        <w:tblW w:w="48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2189"/>
        <w:gridCol w:w="1776"/>
        <w:gridCol w:w="589"/>
        <w:gridCol w:w="551"/>
        <w:gridCol w:w="555"/>
        <w:gridCol w:w="549"/>
        <w:gridCol w:w="560"/>
        <w:gridCol w:w="576"/>
        <w:gridCol w:w="556"/>
        <w:gridCol w:w="1380"/>
      </w:tblGrid>
      <w:tr w:rsidR="004D7831" w:rsidRPr="004D7831" w:rsidTr="004D7831">
        <w:trPr>
          <w:trHeight w:val="474"/>
        </w:trPr>
        <w:tc>
          <w:tcPr>
            <w:tcW w:w="197" w:type="pct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 w:line="252" w:lineRule="auto"/>
              <w:ind w:left="-142" w:firstLine="142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133" w:type="pct"/>
            <w:vMerge w:val="restar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Сервер</w:t>
            </w:r>
          </w:p>
        </w:tc>
        <w:tc>
          <w:tcPr>
            <w:tcW w:w="919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Устройство</w:t>
            </w:r>
          </w:p>
        </w:tc>
        <w:tc>
          <w:tcPr>
            <w:tcW w:w="1451" w:type="pct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Неделя</w:t>
            </w:r>
          </w:p>
        </w:tc>
        <w:tc>
          <w:tcPr>
            <w:tcW w:w="1300" w:type="pct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4D7831">
            <w:pPr>
              <w:spacing w:after="0" w:line="252" w:lineRule="auto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Кол-во в Месяц</w:t>
            </w:r>
          </w:p>
        </w:tc>
      </w:tr>
      <w:tr w:rsidR="004D7831" w:rsidRPr="004D7831" w:rsidTr="004D7831">
        <w:trPr>
          <w:trHeight w:val="379"/>
        </w:trPr>
        <w:tc>
          <w:tcPr>
            <w:tcW w:w="197" w:type="pct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1133" w:type="pct"/>
            <w:vMerge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919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ПН</w:t>
            </w:r>
          </w:p>
        </w:tc>
        <w:tc>
          <w:tcPr>
            <w:tcW w:w="28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ВТ</w:t>
            </w: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СР</w:t>
            </w:r>
          </w:p>
        </w:tc>
        <w:tc>
          <w:tcPr>
            <w:tcW w:w="2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ЧТ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ПТ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СБ</w:t>
            </w:r>
          </w:p>
        </w:tc>
        <w:tc>
          <w:tcPr>
            <w:tcW w:w="28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 w:line="252" w:lineRule="auto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</w:rPr>
              <w:t>ВС</w:t>
            </w: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</w:tr>
      <w:tr w:rsidR="004D7831" w:rsidRPr="004D7831" w:rsidTr="004D7831">
        <w:trPr>
          <w:trHeight w:val="1167"/>
        </w:trPr>
        <w:tc>
          <w:tcPr>
            <w:tcW w:w="1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ad51uz.uz.lo (DFS)</w:t>
            </w:r>
          </w:p>
        </w:tc>
        <w:tc>
          <w:tcPr>
            <w:tcW w:w="9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eastAsia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ad52uz.uz.lo (DFS)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</w:rPr>
              <w:t>srv-fs1101uz.uz.lo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</w:t>
            </w:r>
            <w:r w:rsidRPr="004D7831">
              <w:rPr>
                <w:rFonts w:ascii="Times New Roman" w:hAnsi="Times New Roman" w:cs="Times New Roman"/>
              </w:rPr>
              <w:t>51uz.uz.lo (</w:t>
            </w:r>
            <w:r w:rsidRPr="004D7831">
              <w:rPr>
                <w:rFonts w:ascii="Times New Roman" w:hAnsi="Times New Roman" w:cs="Times New Roman"/>
                <w:lang w:val="en-US"/>
              </w:rPr>
              <w:t>DB</w:t>
            </w:r>
            <w:r w:rsidRPr="004D783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ex52</w:t>
            </w:r>
            <w:proofErr w:type="spellStart"/>
            <w:r w:rsidRPr="004D7831">
              <w:rPr>
                <w:rFonts w:ascii="Times New Roman" w:hAnsi="Times New Roman" w:cs="Times New Roman"/>
              </w:rPr>
              <w:t>uz.uz.lo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(DB)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ex-srv1101uz.uz.lo (DB)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IDB Backup Server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eastAsiaTheme="minorHAnsi" w:hAnsi="Times New Roman" w:cs="Times New Roman"/>
                <w:lang w:val="en-US" w:eastAsia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ad-dc1101uz.uz.lo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ad-dc1102uz.uz.lo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022BBD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ex51</w:t>
            </w:r>
            <w:proofErr w:type="spellStart"/>
            <w:r w:rsidRPr="004D7831">
              <w:rPr>
                <w:rFonts w:ascii="Times New Roman" w:hAnsi="Times New Roman" w:cs="Times New Roman"/>
              </w:rPr>
              <w:t>uz.uz.lo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(Configuration)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022BBD">
        <w:trPr>
          <w:trHeight w:val="1126"/>
        </w:trPr>
        <w:tc>
          <w:tcPr>
            <w:tcW w:w="1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ex52</w:t>
            </w:r>
            <w:proofErr w:type="spellStart"/>
            <w:r w:rsidRPr="004D7831">
              <w:rPr>
                <w:rFonts w:ascii="Times New Roman" w:hAnsi="Times New Roman" w:cs="Times New Roman"/>
              </w:rPr>
              <w:t>uz.uz.lo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(Configuration)</w:t>
            </w:r>
          </w:p>
        </w:tc>
        <w:tc>
          <w:tcPr>
            <w:tcW w:w="9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022BBD">
        <w:trPr>
          <w:trHeight w:val="1126"/>
        </w:trPr>
        <w:tc>
          <w:tcPr>
            <w:tcW w:w="1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ex-srv1101uz.uz.lo</w:t>
            </w:r>
          </w:p>
        </w:tc>
        <w:tc>
          <w:tcPr>
            <w:tcW w:w="91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9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srv-prn1101uz.uz.lo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rds-lb1101uz.uz.lo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A360DF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  <w:rPrChange w:id="38" w:author="Radu, Dmitriy G." w:date="2020-03-18T10:17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A360DF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  <w:rPrChange w:id="39" w:author="Radu, Dmitriy G." w:date="2020-03-18T10:17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rds-lic1101uz.uz.lo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rds-ts1101uz.uz.lo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rds-ts1102uz.uz.lo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rds-ts1103uz.uz.lo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rds-ts1104uz.uz.lo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mgm-vmm1101uz.uz.lo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hanging="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4D7831" w:rsidRPr="004D7831" w:rsidTr="004D7831">
        <w:trPr>
          <w:trHeight w:val="1126"/>
        </w:trPr>
        <w:tc>
          <w:tcPr>
            <w:tcW w:w="19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4D7831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rPr>
                <w:rFonts w:ascii="Times New Roman" w:hAnsi="Times New Roman" w:cs="Times New Roman"/>
                <w:color w:val="auto"/>
              </w:rPr>
            </w:pPr>
            <w:r w:rsidRPr="004D7831">
              <w:rPr>
                <w:rFonts w:ascii="Times New Roman" w:hAnsi="Times New Roman" w:cs="Times New Roman"/>
              </w:rPr>
              <w:t>bkp-dp1101uz.uz.lo</w:t>
            </w:r>
          </w:p>
        </w:tc>
        <w:tc>
          <w:tcPr>
            <w:tcW w:w="9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 xml:space="preserve">HP 3PAR </w:t>
            </w:r>
            <w:proofErr w:type="spellStart"/>
            <w:r w:rsidRPr="004D7831">
              <w:rPr>
                <w:rFonts w:ascii="Times New Roman" w:hAnsi="Times New Roman" w:cs="Times New Roman"/>
                <w:lang w:val="en-US"/>
              </w:rPr>
              <w:t>StoreServ</w:t>
            </w:r>
            <w:proofErr w:type="spellEnd"/>
            <w:r w:rsidRPr="004D7831">
              <w:rPr>
                <w:rFonts w:ascii="Times New Roman" w:hAnsi="Times New Roman" w:cs="Times New Roman"/>
                <w:lang w:val="en-US"/>
              </w:rPr>
              <w:t xml:space="preserve"> 7200</w:t>
            </w:r>
          </w:p>
          <w:p w:rsidR="004D7831" w:rsidRPr="004D7831" w:rsidRDefault="004D7831" w:rsidP="003E1968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Tape Library HP MSL2024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pacing w:after="0"/>
              <w:ind w:left="-1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29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ind w:left="-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D7831" w:rsidRPr="004D7831" w:rsidRDefault="004D7831" w:rsidP="003E1968">
            <w:pPr>
              <w:shd w:val="clear" w:color="auto" w:fill="FFFFFF"/>
              <w:spacing w:after="0" w:line="268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D7831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</w:tbl>
    <w:p w:rsidR="004D7831" w:rsidRPr="00A20D2C" w:rsidRDefault="004D7831" w:rsidP="004D7831">
      <w:pPr>
        <w:pStyle w:val="ab"/>
        <w:widowControl/>
        <w:spacing w:after="120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A20D2C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20D2C">
        <w:rPr>
          <w:rFonts w:ascii="Times New Roman" w:eastAsia="TimesNewRomanPSMT" w:hAnsi="Times New Roman" w:cs="Times New Roman"/>
          <w:b/>
          <w:sz w:val="24"/>
          <w:szCs w:val="24"/>
        </w:rPr>
        <w:t>Отчет о выполнении процедуры тестирования резервной копии.</w:t>
      </w:r>
    </w:p>
    <w:tbl>
      <w:tblPr>
        <w:tblStyle w:val="aa"/>
        <w:tblW w:w="10066" w:type="dxa"/>
        <w:tblInd w:w="-5" w:type="dxa"/>
        <w:tblLook w:val="04A0" w:firstRow="1" w:lastRow="0" w:firstColumn="1" w:lastColumn="0" w:noHBand="0" w:noVBand="1"/>
      </w:tblPr>
      <w:tblGrid>
        <w:gridCol w:w="1787"/>
        <w:gridCol w:w="1595"/>
        <w:gridCol w:w="1515"/>
        <w:gridCol w:w="1217"/>
        <w:gridCol w:w="1962"/>
        <w:gridCol w:w="1990"/>
      </w:tblGrid>
      <w:tr w:rsidR="00627AFB" w:rsidRPr="00420966" w:rsidTr="00627AFB">
        <w:trPr>
          <w:trHeight w:val="1301"/>
        </w:trPr>
        <w:tc>
          <w:tcPr>
            <w:tcW w:w="1778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Внутренний</w:t>
            </w:r>
          </w:p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идентификатор</w:t>
            </w:r>
          </w:p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резервного носителя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1587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Дата выполнения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507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Дата создания</w:t>
            </w:r>
          </w:p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тестируемой резервной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копии</w:t>
            </w:r>
          </w:p>
        </w:tc>
        <w:tc>
          <w:tcPr>
            <w:tcW w:w="1211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Результат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операции</w:t>
            </w:r>
          </w:p>
        </w:tc>
        <w:tc>
          <w:tcPr>
            <w:tcW w:w="1952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Дополнительные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отметки</w:t>
            </w:r>
          </w:p>
        </w:tc>
        <w:tc>
          <w:tcPr>
            <w:tcW w:w="2031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Подпись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Сотрудника </w:t>
            </w:r>
            <w:r w:rsidRPr="00FF19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ГСА</w:t>
            </w:r>
          </w:p>
        </w:tc>
      </w:tr>
      <w:tr w:rsidR="00627AFB" w:rsidTr="00627AFB">
        <w:trPr>
          <w:trHeight w:val="323"/>
        </w:trPr>
        <w:tc>
          <w:tcPr>
            <w:tcW w:w="1778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507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11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52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31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627AFB" w:rsidRDefault="00627AFB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7831" w:rsidRPr="004D7831" w:rsidRDefault="004D7831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7AFB" w:rsidRPr="0050657D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Перечень лиц ответственных за резервное копирование.</w:t>
      </w:r>
    </w:p>
    <w:tbl>
      <w:tblPr>
        <w:tblW w:w="49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13"/>
        <w:gridCol w:w="6151"/>
        <w:gridCol w:w="3220"/>
      </w:tblGrid>
      <w:tr w:rsidR="00627AFB" w:rsidTr="005850A5">
        <w:trPr>
          <w:trHeight w:val="607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115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Выполняемая роль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ФИО ответственного сотрудника</w:t>
            </w:r>
          </w:p>
        </w:tc>
      </w:tr>
      <w:tr w:rsidR="00627AFB" w:rsidTr="005850A5">
        <w:trPr>
          <w:trHeight w:val="467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pct"/>
          </w:tcPr>
          <w:p w:rsidR="00627AFB" w:rsidRDefault="00627AFB" w:rsidP="00585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Первоначальная настройка системы резервного копирования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  <w:tr w:rsidR="00627AFB" w:rsidTr="005850A5">
        <w:trPr>
          <w:trHeight w:val="991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pct"/>
          </w:tcPr>
          <w:p w:rsidR="00627AFB" w:rsidRDefault="00627AFB" w:rsidP="00585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Внесение существенных изменений в настройку системы резервного копирования. По согласованию с руководителем службы ИТ посредством почты.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  <w:tr w:rsidR="00627AFB" w:rsidTr="005850A5">
        <w:trPr>
          <w:trHeight w:val="723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pct"/>
          </w:tcPr>
          <w:p w:rsidR="00627AFB" w:rsidRDefault="00627AFB" w:rsidP="00585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Анализ логов резервного копирования, отслеживание необходимости изменений настроек резервного копирования.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</w:tbl>
    <w:p w:rsidR="00627AFB" w:rsidRPr="0050657D" w:rsidRDefault="00627AFB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50657D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sz w:val="24"/>
          <w:szCs w:val="24"/>
        </w:rPr>
        <w:t xml:space="preserve">Журнал регистрации создания/восстановления резервных копий. </w:t>
      </w:r>
    </w:p>
    <w:tbl>
      <w:tblPr>
        <w:tblStyle w:val="aa"/>
        <w:tblW w:w="10098" w:type="dxa"/>
        <w:tblLayout w:type="fixed"/>
        <w:tblLook w:val="04A0" w:firstRow="1" w:lastRow="0" w:firstColumn="1" w:lastColumn="0" w:noHBand="0" w:noVBand="1"/>
      </w:tblPr>
      <w:tblGrid>
        <w:gridCol w:w="1258"/>
        <w:gridCol w:w="1683"/>
        <w:gridCol w:w="982"/>
        <w:gridCol w:w="1680"/>
        <w:gridCol w:w="1548"/>
        <w:gridCol w:w="1403"/>
        <w:gridCol w:w="1544"/>
      </w:tblGrid>
      <w:tr w:rsidR="00627AFB" w:rsidTr="005850A5">
        <w:trPr>
          <w:trHeight w:val="1091"/>
        </w:trPr>
        <w:tc>
          <w:tcPr>
            <w:tcW w:w="1258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(ресурс) источник или получатель</w:t>
            </w:r>
          </w:p>
        </w:tc>
        <w:tc>
          <w:tcPr>
            <w:tcW w:w="1683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резервируемой или в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осстановляем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ой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информаци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982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информации</w:t>
            </w:r>
          </w:p>
        </w:tc>
        <w:tc>
          <w:tcPr>
            <w:tcW w:w="1680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резервирования или восстановления</w:t>
            </w:r>
          </w:p>
        </w:tc>
        <w:tc>
          <w:tcPr>
            <w:tcW w:w="1548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Согласование владельца </w:t>
            </w:r>
            <w:proofErr w:type="spellStart"/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ФИР</w:t>
            </w:r>
            <w:r w:rsidRPr="007043F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или ответственного лица Заказчика</w:t>
            </w:r>
          </w:p>
        </w:tc>
        <w:tc>
          <w:tcPr>
            <w:tcW w:w="1403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Согласование</w:t>
            </w:r>
            <w:r w:rsidRPr="007043F3" w:rsidDel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Начальника Службы ИТ</w:t>
            </w:r>
          </w:p>
        </w:tc>
        <w:tc>
          <w:tcPr>
            <w:tcW w:w="1544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Необходимость оповещения Службы ИБ ДА\НЕТ</w:t>
            </w:r>
          </w:p>
        </w:tc>
      </w:tr>
      <w:tr w:rsidR="00627AFB" w:rsidTr="005850A5">
        <w:trPr>
          <w:trHeight w:val="565"/>
        </w:trPr>
        <w:tc>
          <w:tcPr>
            <w:tcW w:w="1258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AFB" w:rsidRPr="00DF6292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Программное и аппаратное обеспечение заказчика для выполнения резервного копирования, восстановления и хранения данных.</w:t>
      </w:r>
    </w:p>
    <w:p w:rsidR="00627AFB" w:rsidRPr="0050657D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  <w:lang w:val="en-US"/>
        </w:rPr>
        <w:t>Store</w:t>
      </w:r>
      <w:r w:rsidRPr="0050657D">
        <w:rPr>
          <w:rFonts w:ascii="Times New Roman" w:eastAsia="Times New Roman" w:hAnsi="Times New Roman" w:cs="Times New Roman"/>
        </w:rPr>
        <w:t xml:space="preserve"> </w:t>
      </w:r>
      <w:r w:rsidRPr="0050657D">
        <w:rPr>
          <w:rFonts w:ascii="Times New Roman" w:eastAsia="Times New Roman" w:hAnsi="Times New Roman" w:cs="Times New Roman"/>
          <w:lang w:val="en-US"/>
        </w:rPr>
        <w:t>once</w:t>
      </w:r>
      <w:r w:rsidRPr="0050657D">
        <w:rPr>
          <w:rFonts w:ascii="Times New Roman" w:eastAsia="Times New Roman" w:hAnsi="Times New Roman" w:cs="Times New Roman"/>
        </w:rPr>
        <w:t xml:space="preserve"> 5100. </w:t>
      </w:r>
    </w:p>
    <w:p w:rsidR="00627AFB" w:rsidRPr="0050657D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</w:rPr>
        <w:t xml:space="preserve">Ленточная библиотека </w:t>
      </w:r>
      <w:r w:rsidRPr="0050657D">
        <w:rPr>
          <w:rFonts w:ascii="Times New Roman" w:eastAsia="Times New Roman" w:hAnsi="Times New Roman" w:cs="Times New Roman"/>
          <w:lang w:val="en-US"/>
        </w:rPr>
        <w:t>MSL</w:t>
      </w:r>
      <w:r w:rsidRPr="0050657D">
        <w:rPr>
          <w:rFonts w:ascii="Times New Roman" w:eastAsia="Times New Roman" w:hAnsi="Times New Roman" w:cs="Times New Roman"/>
        </w:rPr>
        <w:t xml:space="preserve">2024. </w:t>
      </w:r>
    </w:p>
    <w:p w:rsidR="00627AFB" w:rsidRPr="0050657D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  <w:lang w:val="en-US"/>
        </w:rPr>
        <w:t>HP</w:t>
      </w:r>
      <w:r w:rsidRPr="0050657D">
        <w:rPr>
          <w:rFonts w:ascii="Times New Roman" w:eastAsia="Times New Roman" w:hAnsi="Times New Roman" w:cs="Times New Roman"/>
        </w:rPr>
        <w:t xml:space="preserve"> </w:t>
      </w:r>
      <w:r w:rsidRPr="0050657D">
        <w:rPr>
          <w:rFonts w:ascii="Times New Roman" w:eastAsia="Times New Roman" w:hAnsi="Times New Roman" w:cs="Times New Roman"/>
          <w:lang w:val="en-US"/>
        </w:rPr>
        <w:t>data</w:t>
      </w:r>
      <w:r w:rsidRPr="0050657D">
        <w:rPr>
          <w:rFonts w:ascii="Times New Roman" w:eastAsia="Times New Roman" w:hAnsi="Times New Roman" w:cs="Times New Roman"/>
        </w:rPr>
        <w:t xml:space="preserve"> </w:t>
      </w:r>
      <w:r w:rsidRPr="0050657D">
        <w:rPr>
          <w:rFonts w:ascii="Times New Roman" w:eastAsia="Times New Roman" w:hAnsi="Times New Roman" w:cs="Times New Roman"/>
          <w:lang w:val="en-US"/>
        </w:rPr>
        <w:t>protection</w:t>
      </w:r>
      <w:r w:rsidRPr="0050657D">
        <w:rPr>
          <w:rFonts w:ascii="Times New Roman" w:eastAsia="Times New Roman" w:hAnsi="Times New Roman" w:cs="Times New Roman"/>
        </w:rPr>
        <w:t>.</w:t>
      </w:r>
    </w:p>
    <w:p w:rsidR="00627AFB" w:rsidRPr="00DF6292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</w:rPr>
        <w:t>Любое другое лицензионное программное обеспечение заказчика.</w:t>
      </w:r>
    </w:p>
    <w:p w:rsidR="00627AFB" w:rsidRPr="00DF6292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6292">
        <w:rPr>
          <w:rFonts w:ascii="Times New Roman" w:eastAsia="Times New Roman" w:hAnsi="Times New Roman" w:cs="Times New Roman"/>
          <w:b/>
          <w:sz w:val="24"/>
          <w:szCs w:val="24"/>
        </w:rPr>
        <w:t>ФИО ответственного сотрудника ГСА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028"/>
        <w:gridCol w:w="5030"/>
      </w:tblGrid>
      <w:tr w:rsidR="00627AFB" w:rsidRPr="008F23B1" w:rsidTr="00627AFB">
        <w:trPr>
          <w:trHeight w:val="284"/>
        </w:trPr>
        <w:tc>
          <w:tcPr>
            <w:tcW w:w="5071" w:type="dxa"/>
          </w:tcPr>
          <w:p w:rsidR="00627AFB" w:rsidRPr="002C3EF7" w:rsidRDefault="00627AFB" w:rsidP="005850A5">
            <w:pPr>
              <w:widowControl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ITPS-ASIA</w:t>
            </w:r>
          </w:p>
        </w:tc>
        <w:tc>
          <w:tcPr>
            <w:tcW w:w="5072" w:type="dxa"/>
          </w:tcPr>
          <w:p w:rsidR="00627AFB" w:rsidRPr="002C3EF7" w:rsidRDefault="00627AFB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ЛУОК</w:t>
            </w:r>
          </w:p>
        </w:tc>
      </w:tr>
      <w:tr w:rsidR="004D7831" w:rsidRPr="008F23B1" w:rsidTr="00627AFB">
        <w:trPr>
          <w:trHeight w:val="299"/>
        </w:trPr>
        <w:tc>
          <w:tcPr>
            <w:tcW w:w="5071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 w:rsidRPr="008F23B1">
              <w:rPr>
                <w:rFonts w:ascii="Times New Roman" w:hAnsi="Times New Roman" w:cs="Times New Roman"/>
              </w:rPr>
              <w:t>Менчюк</w:t>
            </w:r>
            <w:proofErr w:type="spellEnd"/>
            <w:r w:rsidRPr="008F23B1">
              <w:rPr>
                <w:rFonts w:ascii="Times New Roman" w:hAnsi="Times New Roman" w:cs="Times New Roman"/>
              </w:rPr>
              <w:t xml:space="preserve"> А</w:t>
            </w:r>
          </w:p>
        </w:tc>
        <w:tc>
          <w:tcPr>
            <w:tcW w:w="5072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Олимов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Ш</w:t>
            </w:r>
          </w:p>
        </w:tc>
      </w:tr>
      <w:tr w:rsidR="004D7831" w:rsidRPr="008F23B1" w:rsidTr="00627AFB">
        <w:trPr>
          <w:trHeight w:val="299"/>
        </w:trPr>
        <w:tc>
          <w:tcPr>
            <w:tcW w:w="5071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Уточкин С</w:t>
            </w:r>
          </w:p>
        </w:tc>
        <w:tc>
          <w:tcPr>
            <w:tcW w:w="5072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Корочкин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В</w:t>
            </w:r>
          </w:p>
        </w:tc>
      </w:tr>
      <w:tr w:rsidR="004D7831" w:rsidRPr="008F23B1" w:rsidTr="00627AFB">
        <w:trPr>
          <w:trHeight w:val="299"/>
        </w:trPr>
        <w:tc>
          <w:tcPr>
            <w:tcW w:w="5071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Фадеев И</w:t>
            </w:r>
          </w:p>
        </w:tc>
        <w:tc>
          <w:tcPr>
            <w:tcW w:w="5072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4D7831" w:rsidRPr="008F23B1" w:rsidTr="00627AFB">
        <w:trPr>
          <w:trHeight w:val="299"/>
        </w:trPr>
        <w:tc>
          <w:tcPr>
            <w:tcW w:w="5071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Муминов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</w:t>
            </w:r>
          </w:p>
        </w:tc>
        <w:tc>
          <w:tcPr>
            <w:tcW w:w="5072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4D7831" w:rsidRPr="008F23B1" w:rsidTr="00627AFB">
        <w:trPr>
          <w:trHeight w:val="299"/>
        </w:trPr>
        <w:tc>
          <w:tcPr>
            <w:tcW w:w="5071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Торопов Б</w:t>
            </w:r>
          </w:p>
        </w:tc>
        <w:tc>
          <w:tcPr>
            <w:tcW w:w="5072" w:type="dxa"/>
          </w:tcPr>
          <w:p w:rsidR="004D7831" w:rsidRPr="008F23B1" w:rsidRDefault="004D7831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</w:tbl>
    <w:p w:rsidR="00627AFB" w:rsidRDefault="00627AFB" w:rsidP="00627AFB">
      <w:pPr>
        <w:widowControl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7AFB" w:rsidRPr="00627AFB" w:rsidRDefault="00627AFB" w:rsidP="00627AFB">
      <w:pPr>
        <w:widowControl/>
        <w:rPr>
          <w:rFonts w:ascii="Times New Roman" w:hAnsi="Times New Roman" w:cs="Times New Roman"/>
          <w:b/>
          <w:sz w:val="24"/>
          <w:szCs w:val="24"/>
          <w:lang w:val="en-US"/>
        </w:rPr>
        <w:sectPr w:rsidR="00627AFB" w:rsidRPr="00627AFB" w:rsidSect="00827A94">
          <w:footerReference w:type="default" r:id="rId10"/>
          <w:pgSz w:w="11906" w:h="16838" w:code="9"/>
          <w:pgMar w:top="851" w:right="850" w:bottom="1134" w:left="993" w:header="0" w:footer="406" w:gutter="0"/>
          <w:pgNumType w:start="12"/>
          <w:cols w:space="720"/>
          <w:titlePg/>
          <w:docGrid w:linePitch="299"/>
        </w:sectPr>
      </w:pPr>
    </w:p>
    <w:p w:rsidR="00627AFB" w:rsidRPr="00DF6292" w:rsidRDefault="00627AFB" w:rsidP="00B150E4">
      <w:pPr>
        <w:pStyle w:val="ab"/>
        <w:widowControl/>
        <w:numPr>
          <w:ilvl w:val="1"/>
          <w:numId w:val="2"/>
        </w:numPr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lastRenderedPageBreak/>
        <w:t>Журнал информации и ПО, подлежащих резервному копированию</w:t>
      </w:r>
    </w:p>
    <w:tbl>
      <w:tblPr>
        <w:tblW w:w="14868" w:type="dxa"/>
        <w:tblInd w:w="-134" w:type="dxa"/>
        <w:tblCellMar>
          <w:top w:w="5" w:type="dxa"/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612"/>
        <w:gridCol w:w="1674"/>
        <w:gridCol w:w="1218"/>
        <w:gridCol w:w="1619"/>
        <w:gridCol w:w="1468"/>
        <w:gridCol w:w="1744"/>
        <w:gridCol w:w="1468"/>
        <w:gridCol w:w="1850"/>
        <w:gridCol w:w="1850"/>
        <w:gridCol w:w="1365"/>
      </w:tblGrid>
      <w:tr w:rsidR="00627AFB" w:rsidRPr="008F23B1" w:rsidTr="00627AFB">
        <w:trPr>
          <w:trHeight w:val="574"/>
        </w:trPr>
        <w:tc>
          <w:tcPr>
            <w:tcW w:w="6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left="84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№</w:t>
            </w:r>
          </w:p>
          <w:p w:rsidR="00627AFB" w:rsidRPr="008F23B1" w:rsidRDefault="00627AFB" w:rsidP="005850A5">
            <w:pPr>
              <w:spacing w:after="0"/>
              <w:ind w:left="47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7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Информация, подлежащая резервному копированию</w:t>
            </w:r>
          </w:p>
        </w:tc>
        <w:tc>
          <w:tcPr>
            <w:tcW w:w="12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firstLine="3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хранения резервны</w:t>
            </w:r>
            <w:r w:rsidRPr="008F23B1">
              <w:rPr>
                <w:rFonts w:ascii="Times New Roman" w:hAnsi="Times New Roman" w:cs="Times New Roman"/>
              </w:rPr>
              <w:t>х копий</w:t>
            </w:r>
          </w:p>
        </w:tc>
        <w:tc>
          <w:tcPr>
            <w:tcW w:w="16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Способ резервного</w:t>
            </w:r>
          </w:p>
          <w:p w:rsidR="00627AFB" w:rsidRPr="008F23B1" w:rsidRDefault="00627AFB" w:rsidP="005850A5">
            <w:pPr>
              <w:spacing w:after="0"/>
              <w:ind w:left="63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копирования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(применяемые средства)</w:t>
            </w:r>
          </w:p>
        </w:tc>
        <w:tc>
          <w:tcPr>
            <w:tcW w:w="14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Объем информации</w:t>
            </w:r>
          </w:p>
        </w:tc>
        <w:tc>
          <w:tcPr>
            <w:tcW w:w="17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Периодичность выполнения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резервной копии</w:t>
            </w:r>
          </w:p>
        </w:tc>
        <w:tc>
          <w:tcPr>
            <w:tcW w:w="14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firstLine="59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Место физического нахождения информации</w:t>
            </w:r>
          </w:p>
        </w:tc>
        <w:tc>
          <w:tcPr>
            <w:tcW w:w="36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right="105"/>
              <w:jc w:val="right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Согласование</w:t>
            </w:r>
          </w:p>
        </w:tc>
        <w:tc>
          <w:tcPr>
            <w:tcW w:w="133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  <w:tr w:rsidR="00627AFB" w:rsidRPr="008F23B1" w:rsidTr="00627AFB">
        <w:trPr>
          <w:trHeight w:val="167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" w:line="23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</w:t>
            </w:r>
            <w:r w:rsidRPr="008F23B1">
              <w:rPr>
                <w:rFonts w:ascii="Times New Roman" w:hAnsi="Times New Roman" w:cs="Times New Roman"/>
              </w:rPr>
              <w:t>ый работник службы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</w:t>
            </w:r>
            <w:r w:rsidRPr="008F23B1">
              <w:rPr>
                <w:rFonts w:ascii="Times New Roman" w:hAnsi="Times New Roman" w:cs="Times New Roman"/>
              </w:rPr>
              <w:t>ь службы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Владелец информации</w:t>
            </w:r>
          </w:p>
        </w:tc>
      </w:tr>
      <w:tr w:rsidR="00627AFB" w:rsidRPr="008F23B1" w:rsidTr="00627AFB">
        <w:trPr>
          <w:trHeight w:val="718"/>
        </w:trPr>
        <w:tc>
          <w:tcPr>
            <w:tcW w:w="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627AFB" w:rsidRPr="00DF6292" w:rsidRDefault="00627AFB" w:rsidP="00627AFB">
      <w:pPr>
        <w:pStyle w:val="ab"/>
        <w:widowControl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27AFB" w:rsidRPr="00DF6292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6292">
        <w:rPr>
          <w:rFonts w:ascii="Times New Roman" w:hAnsi="Times New Roman" w:cs="Times New Roman"/>
          <w:b/>
          <w:sz w:val="24"/>
          <w:szCs w:val="24"/>
        </w:rPr>
        <w:t>Отчет о выполнении тестовой процедуры восстановления информации из резервной копии</w:t>
      </w:r>
    </w:p>
    <w:tbl>
      <w:tblPr>
        <w:tblW w:w="14890" w:type="dxa"/>
        <w:tblInd w:w="-139" w:type="dxa"/>
        <w:tblCellMar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2875"/>
        <w:gridCol w:w="2851"/>
        <w:gridCol w:w="2746"/>
        <w:gridCol w:w="1939"/>
        <w:gridCol w:w="2122"/>
        <w:gridCol w:w="2357"/>
      </w:tblGrid>
      <w:tr w:rsidR="00627AFB" w:rsidRPr="008F23B1" w:rsidTr="005850A5">
        <w:trPr>
          <w:trHeight w:val="1680"/>
        </w:trPr>
        <w:tc>
          <w:tcPr>
            <w:tcW w:w="2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Информация, подлежащая восстановлению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выполнения процедуры восстановления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резервной копии, из которой происходило восстановление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Результат операции</w:t>
            </w:r>
          </w:p>
        </w:tc>
        <w:tc>
          <w:tcPr>
            <w:tcW w:w="2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Дополнительные отметки</w:t>
            </w:r>
          </w:p>
        </w:tc>
        <w:tc>
          <w:tcPr>
            <w:tcW w:w="2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Подпись</w:t>
            </w:r>
          </w:p>
          <w:p w:rsidR="00627AFB" w:rsidRPr="008F23B1" w:rsidRDefault="00627AFB" w:rsidP="005850A5">
            <w:pPr>
              <w:spacing w:after="5" w:line="236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Ответственного работника службы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</w:tr>
      <w:tr w:rsidR="00627AFB" w:rsidRPr="008F23B1" w:rsidTr="005850A5">
        <w:trPr>
          <w:trHeight w:val="710"/>
        </w:trPr>
        <w:tc>
          <w:tcPr>
            <w:tcW w:w="2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627AFB" w:rsidRPr="00DF6292" w:rsidRDefault="00627AFB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50657D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t>Отчет о контроле процедуры резервного копирования</w:t>
      </w:r>
    </w:p>
    <w:p w:rsidR="00627AFB" w:rsidRPr="00DF6292" w:rsidRDefault="00627AFB" w:rsidP="00627AFB">
      <w:pPr>
        <w:pStyle w:val="ab"/>
        <w:tabs>
          <w:tab w:val="left" w:pos="851"/>
          <w:tab w:val="left" w:pos="993"/>
        </w:tabs>
        <w:spacing w:line="240" w:lineRule="auto"/>
        <w:ind w:left="851"/>
        <w:rPr>
          <w:rFonts w:ascii="Times New Roman" w:eastAsia="Times New Roman" w:hAnsi="Times New Roman" w:cs="Times New Roman"/>
        </w:rPr>
      </w:pPr>
    </w:p>
    <w:tbl>
      <w:tblPr>
        <w:tblW w:w="14890" w:type="dxa"/>
        <w:tblInd w:w="-139" w:type="dxa"/>
        <w:tblCellMar>
          <w:left w:w="107" w:type="dxa"/>
          <w:right w:w="88" w:type="dxa"/>
        </w:tblCellMar>
        <w:tblLook w:val="04A0" w:firstRow="1" w:lastRow="0" w:firstColumn="1" w:lastColumn="0" w:noHBand="0" w:noVBand="1"/>
      </w:tblPr>
      <w:tblGrid>
        <w:gridCol w:w="2400"/>
        <w:gridCol w:w="3139"/>
        <w:gridCol w:w="2285"/>
        <w:gridCol w:w="2568"/>
        <w:gridCol w:w="2285"/>
        <w:gridCol w:w="2213"/>
      </w:tblGrid>
      <w:tr w:rsidR="00627AFB" w:rsidRPr="008F23B1" w:rsidTr="005850A5">
        <w:trPr>
          <w:trHeight w:val="1402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Проверяемая резервная копия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Даты выполнения двух последних операция резервного копирования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Результат проверки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Дополнительные отметки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  <w:tc>
          <w:tcPr>
            <w:tcW w:w="2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right="18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Подпись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Ответственного работника службы безопасности</w:t>
            </w:r>
          </w:p>
        </w:tc>
      </w:tr>
      <w:tr w:rsidR="00627AFB" w:rsidRPr="008F23B1" w:rsidTr="005850A5">
        <w:trPr>
          <w:trHeight w:val="715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1065FF" w:rsidRPr="00EE7CF6" w:rsidRDefault="001065FF" w:rsidP="00C60611">
      <w:pPr>
        <w:rPr>
          <w:rFonts w:ascii="Times New Roman" w:eastAsia="Times New Roman" w:hAnsi="Times New Roman" w:cs="Times New Roman"/>
        </w:rPr>
      </w:pPr>
    </w:p>
    <w:p w:rsidR="00627AFB" w:rsidRPr="00EE7CF6" w:rsidRDefault="00627AFB" w:rsidP="00C60611">
      <w:pPr>
        <w:rPr>
          <w:rFonts w:ascii="Times New Roman" w:eastAsia="Times New Roman" w:hAnsi="Times New Roman" w:cs="Times New Roman"/>
        </w:rPr>
        <w:sectPr w:rsidR="00627AFB" w:rsidRPr="00EE7CF6" w:rsidSect="00F27661">
          <w:pgSz w:w="16838" w:h="11906" w:orient="landscape" w:code="9"/>
          <w:pgMar w:top="993" w:right="851" w:bottom="850" w:left="1134" w:header="0" w:footer="406" w:gutter="0"/>
          <w:pgNumType w:start="16"/>
          <w:cols w:space="720"/>
          <w:titlePg/>
          <w:docGrid w:linePitch="299"/>
        </w:sectPr>
      </w:pPr>
    </w:p>
    <w:p w:rsidR="00627AFB" w:rsidRPr="00431C51" w:rsidRDefault="00627AFB" w:rsidP="00B150E4">
      <w:pPr>
        <w:pStyle w:val="ab"/>
        <w:widowControl/>
        <w:numPr>
          <w:ilvl w:val="0"/>
          <w:numId w:val="2"/>
        </w:numPr>
        <w:ind w:left="851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Приложение №</w:t>
      </w:r>
      <w:r w:rsidRPr="00627AF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431C51">
        <w:rPr>
          <w:rFonts w:ascii="Times New Roman" w:hAnsi="Times New Roman" w:cs="Times New Roman"/>
          <w:sz w:val="24"/>
          <w:szCs w:val="24"/>
        </w:rPr>
        <w:t xml:space="preserve">. Категории серверов и системных файлов </w:t>
      </w:r>
      <w:r w:rsidRPr="00166716">
        <w:rPr>
          <w:rFonts w:ascii="Times New Roman" w:hAnsi="Times New Roman" w:cs="Times New Roman"/>
          <w:sz w:val="24"/>
          <w:szCs w:val="24"/>
        </w:rPr>
        <w:t>ЦДНГ Гиссар</w:t>
      </w:r>
      <w:r w:rsidRPr="00431C51">
        <w:rPr>
          <w:rFonts w:ascii="Times New Roman" w:hAnsi="Times New Roman" w:cs="Times New Roman"/>
          <w:sz w:val="24"/>
          <w:szCs w:val="24"/>
        </w:rPr>
        <w:t xml:space="preserve"> для резервного копирования.</w:t>
      </w:r>
    </w:p>
    <w:p w:rsidR="00627AFB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Категорирование</w:t>
      </w:r>
      <w:r w:rsidRPr="00431C51">
        <w:rPr>
          <w:rFonts w:ascii="Times New Roman" w:hAnsi="Times New Roman" w:cs="Times New Roman"/>
          <w:b/>
          <w:sz w:val="24"/>
          <w:szCs w:val="24"/>
        </w:rPr>
        <w:t xml:space="preserve"> данных и серверов.</w:t>
      </w:r>
    </w:p>
    <w:p w:rsidR="00627AFB" w:rsidRPr="00FF7D73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 xml:space="preserve"> категория - файлы и серверы, которые необходимы для бесперебойной работы пользователей в корпоративной сети (например, файловый сервер, почтовый сервер).</w:t>
      </w:r>
    </w:p>
    <w:p w:rsidR="00627AFB" w:rsidRPr="00FF7D73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 xml:space="preserve"> категория - файлы и серверы, для которых не требуется немедленного восстановления и которые не влияют на работоспособность системы ИТ в целом </w:t>
      </w:r>
      <w:r w:rsidRPr="00FF7D73">
        <w:rPr>
          <w:rFonts w:ascii="Times New Roman" w:hAnsi="Times New Roman" w:cs="Times New Roman"/>
          <w:color w:val="auto"/>
        </w:rPr>
        <w:t xml:space="preserve">(например </w:t>
      </w:r>
      <w:r w:rsidRPr="00FF7D73">
        <w:rPr>
          <w:rFonts w:ascii="Times New Roman" w:hAnsi="Times New Roman" w:cs="Times New Roman"/>
          <w:color w:val="auto"/>
          <w:lang w:val="en-US"/>
        </w:rPr>
        <w:t>SQL</w:t>
      </w:r>
      <w:r w:rsidRPr="00FF7D73">
        <w:rPr>
          <w:rFonts w:ascii="Times New Roman" w:hAnsi="Times New Roman" w:cs="Times New Roman"/>
          <w:color w:val="auto"/>
        </w:rPr>
        <w:t xml:space="preserve"> </w:t>
      </w:r>
      <w:r w:rsidRPr="00FF7D73">
        <w:rPr>
          <w:rFonts w:ascii="Times New Roman" w:hAnsi="Times New Roman" w:cs="Times New Roman"/>
          <w:color w:val="auto"/>
          <w:lang w:val="en-US"/>
        </w:rPr>
        <w:t>Server</w:t>
      </w:r>
      <w:r w:rsidRPr="00FF7D73">
        <w:rPr>
          <w:rFonts w:ascii="Times New Roman" w:hAnsi="Times New Roman" w:cs="Times New Roman"/>
          <w:color w:val="auto"/>
        </w:rPr>
        <w:t>).</w:t>
      </w:r>
    </w:p>
    <w:p w:rsidR="00627AFB" w:rsidRPr="00FF7D73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 xml:space="preserve"> категория - файлы и серверы, которые необходимы для восстановления работоспособности системы ИТ в целом (например, сервер печати, сервер лицензий). </w:t>
      </w:r>
    </w:p>
    <w:p w:rsidR="00627AFB" w:rsidRPr="00C16D5C" w:rsidRDefault="00627AFB" w:rsidP="00627AFB">
      <w:pPr>
        <w:spacing w:after="0"/>
        <w:ind w:left="851"/>
        <w:jc w:val="both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 xml:space="preserve"> категория - файлы и серверы, резервное копирование которых необходимо выполнять только при внесения изменений (например, система ССТ</w:t>
      </w:r>
      <w:r w:rsidRPr="00FF7D73">
        <w:rPr>
          <w:rFonts w:ascii="Times New Roman" w:hAnsi="Times New Roman" w:cs="Times New Roman"/>
          <w:lang w:val="en-US"/>
        </w:rPr>
        <w:t>V</w:t>
      </w:r>
      <w:r w:rsidRPr="00FF7D73">
        <w:rPr>
          <w:rFonts w:ascii="Times New Roman" w:hAnsi="Times New Roman" w:cs="Times New Roman"/>
        </w:rPr>
        <w:t xml:space="preserve">, система радио связи). </w:t>
      </w:r>
    </w:p>
    <w:p w:rsidR="00627AFB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Периодичность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тип</w:t>
      </w:r>
      <w:r w:rsidRPr="00431C51">
        <w:rPr>
          <w:rFonts w:ascii="Times New Roman" w:hAnsi="Times New Roman" w:cs="Times New Roman"/>
          <w:b/>
          <w:sz w:val="24"/>
          <w:szCs w:val="24"/>
        </w:rPr>
        <w:t xml:space="preserve"> резервного копирования по категориям.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>- категория: один раз от 1</w:t>
      </w:r>
      <w:r>
        <w:rPr>
          <w:rFonts w:ascii="Times New Roman" w:hAnsi="Times New Roman" w:cs="Times New Roman"/>
        </w:rPr>
        <w:t>/3</w:t>
      </w:r>
      <w:r w:rsidRPr="00FF7D73">
        <w:rPr>
          <w:rFonts w:ascii="Times New Roman" w:hAnsi="Times New Roman" w:cs="Times New Roman"/>
        </w:rPr>
        <w:t xml:space="preserve"> дн</w:t>
      </w:r>
      <w:r>
        <w:rPr>
          <w:rFonts w:ascii="Times New Roman" w:hAnsi="Times New Roman" w:cs="Times New Roman"/>
        </w:rPr>
        <w:t>я</w:t>
      </w:r>
      <w:r w:rsidRPr="00FF7D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Full</w:t>
      </w:r>
      <w:r w:rsidRPr="00E75FB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Incremental</w:t>
      </w:r>
      <w:r>
        <w:rPr>
          <w:rFonts w:ascii="Times New Roman" w:hAnsi="Times New Roman" w:cs="Times New Roman"/>
        </w:rPr>
        <w:t>)</w:t>
      </w:r>
    </w:p>
    <w:p w:rsidR="00627AFB" w:rsidRPr="00E75FB5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 xml:space="preserve">-категория: один раз 7 дней </w:t>
      </w:r>
      <w:r w:rsidRPr="00E75FB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Full</w:t>
      </w:r>
      <w:r w:rsidRPr="00E75FB5">
        <w:rPr>
          <w:rFonts w:ascii="Times New Roman" w:hAnsi="Times New Roman" w:cs="Times New Roman"/>
        </w:rPr>
        <w:t>)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>- категория: один раз от 3</w:t>
      </w:r>
      <w:r w:rsidRPr="00E75FB5">
        <w:rPr>
          <w:rFonts w:ascii="Times New Roman" w:hAnsi="Times New Roman" w:cs="Times New Roman"/>
        </w:rPr>
        <w:t>/</w:t>
      </w:r>
      <w:r w:rsidRPr="00FF7D73">
        <w:rPr>
          <w:rFonts w:ascii="Times New Roman" w:hAnsi="Times New Roman" w:cs="Times New Roman"/>
        </w:rPr>
        <w:t xml:space="preserve">6 месяцев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Full</w:t>
      </w:r>
      <w:r w:rsidRPr="00DB3A44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Incremental</w:t>
      </w:r>
      <w:r>
        <w:rPr>
          <w:rFonts w:ascii="Times New Roman" w:hAnsi="Times New Roman" w:cs="Times New Roman"/>
        </w:rPr>
        <w:t>)</w:t>
      </w:r>
    </w:p>
    <w:p w:rsidR="00627AFB" w:rsidRDefault="00627AFB" w:rsidP="00627AFB">
      <w:pPr>
        <w:pStyle w:val="ab"/>
        <w:ind w:left="851"/>
        <w:rPr>
          <w:ins w:id="40" w:author="Burnashev, Yuriy Yu." w:date="2020-03-18T15:30:00Z"/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 xml:space="preserve">- категория: При </w:t>
      </w:r>
      <w:r>
        <w:rPr>
          <w:rFonts w:ascii="Times New Roman" w:hAnsi="Times New Roman" w:cs="Times New Roman"/>
        </w:rPr>
        <w:t>внесении изменений (</w:t>
      </w:r>
      <w:r>
        <w:rPr>
          <w:rFonts w:ascii="Times New Roman" w:hAnsi="Times New Roman" w:cs="Times New Roman"/>
          <w:lang w:val="en-US"/>
        </w:rPr>
        <w:t>Full</w:t>
      </w:r>
      <w:r>
        <w:rPr>
          <w:rFonts w:ascii="Times New Roman" w:hAnsi="Times New Roman" w:cs="Times New Roman"/>
        </w:rPr>
        <w:t>)</w:t>
      </w:r>
    </w:p>
    <w:p w:rsidR="00FF47E0" w:rsidRPr="00FF47E0" w:rsidRDefault="00FF47E0" w:rsidP="00627AFB">
      <w:pPr>
        <w:pStyle w:val="ab"/>
        <w:ind w:left="851"/>
        <w:rPr>
          <w:rFonts w:ascii="Times New Roman" w:hAnsi="Times New Roman" w:cs="Times New Roman"/>
        </w:rPr>
      </w:pPr>
      <w:ins w:id="41" w:author="Burnashev, Yuriy Yu." w:date="2020-03-18T15:30:00Z">
        <w:r>
          <w:rPr>
            <w:rFonts w:ascii="Times New Roman" w:hAnsi="Times New Roman" w:cs="Times New Roman"/>
          </w:rPr>
          <w:t>Периодичность выполнения копирования определяется согласно графика в пункте</w:t>
        </w:r>
      </w:ins>
      <w:ins w:id="42" w:author="Burnashev, Yuriy Yu." w:date="2020-03-18T15:31:00Z">
        <w:r>
          <w:rPr>
            <w:rFonts w:ascii="Times New Roman" w:hAnsi="Times New Roman" w:cs="Times New Roman"/>
          </w:rPr>
          <w:t xml:space="preserve"> 11.4</w:t>
        </w:r>
      </w:ins>
      <w:ins w:id="43" w:author="Burnashev, Yuriy Yu." w:date="2020-03-18T15:32:00Z">
        <w:r>
          <w:rPr>
            <w:rFonts w:ascii="Times New Roman" w:hAnsi="Times New Roman" w:cs="Times New Roman"/>
          </w:rPr>
          <w:t xml:space="preserve"> и существующих емкостей или объемов</w:t>
        </w:r>
      </w:ins>
      <w:ins w:id="44" w:author="Burnashev, Yuriy Yu." w:date="2020-03-18T15:33:00Z">
        <w:r>
          <w:rPr>
            <w:rFonts w:ascii="Times New Roman" w:hAnsi="Times New Roman" w:cs="Times New Roman"/>
          </w:rPr>
          <w:t xml:space="preserve"> носителей</w:t>
        </w:r>
      </w:ins>
      <w:ins w:id="45" w:author="Burnashev, Yuriy Yu." w:date="2020-03-18T15:32:00Z">
        <w:r>
          <w:rPr>
            <w:rFonts w:ascii="Times New Roman" w:hAnsi="Times New Roman" w:cs="Times New Roman"/>
          </w:rPr>
          <w:t>.</w:t>
        </w:r>
      </w:ins>
    </w:p>
    <w:p w:rsidR="00627AFB" w:rsidRPr="008F23B1" w:rsidRDefault="00627AFB" w:rsidP="00627AFB">
      <w:pPr>
        <w:pStyle w:val="ab"/>
        <w:ind w:left="851"/>
        <w:rPr>
          <w:rFonts w:ascii="Times New Roman" w:hAnsi="Times New Roman" w:cs="Times New Roman"/>
          <w:b/>
        </w:rPr>
      </w:pPr>
      <w:r w:rsidRPr="008F23B1">
        <w:rPr>
          <w:rFonts w:ascii="Times New Roman" w:hAnsi="Times New Roman" w:cs="Times New Roman"/>
          <w:b/>
        </w:rPr>
        <w:t>Типы резервного копирования:</w:t>
      </w:r>
    </w:p>
    <w:p w:rsidR="007F6C43" w:rsidRDefault="00627AFB" w:rsidP="007F6C43">
      <w:pPr>
        <w:pStyle w:val="ab"/>
        <w:ind w:left="851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</w:t>
      </w:r>
      <w:r w:rsidRPr="001D6BF0">
        <w:rPr>
          <w:rFonts w:ascii="Times New Roman" w:hAnsi="Times New Roman" w:cs="Times New Roman"/>
        </w:rPr>
        <w:t xml:space="preserve">-         </w:t>
      </w:r>
      <w:r w:rsidRPr="008F23B1">
        <w:rPr>
          <w:rFonts w:ascii="Times New Roman" w:hAnsi="Times New Roman" w:cs="Times New Roman"/>
          <w:lang w:val="en-US"/>
        </w:rPr>
        <w:t>Full</w:t>
      </w:r>
      <w:r w:rsidRPr="008F23B1">
        <w:rPr>
          <w:rFonts w:ascii="Times New Roman" w:hAnsi="Times New Roman" w:cs="Times New Roman"/>
        </w:rPr>
        <w:t>-периодичностью от раз 3 до 7 дней</w:t>
      </w:r>
      <w:r w:rsidRPr="00B41A5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Pr="00B41A52">
        <w:rPr>
          <w:rFonts w:ascii="Times New Roman" w:eastAsia="Times New Roman" w:hAnsi="Times New Roman" w:cs="Times New Roman"/>
          <w:lang w:val="en-US"/>
        </w:rPr>
        <w:t>Store</w:t>
      </w:r>
      <w:r w:rsidRPr="00B41A52">
        <w:rPr>
          <w:rFonts w:ascii="Times New Roman" w:eastAsia="Times New Roman" w:hAnsi="Times New Roman" w:cs="Times New Roman"/>
        </w:rPr>
        <w:t xml:space="preserve"> </w:t>
      </w:r>
      <w:r w:rsidRPr="00B41A52">
        <w:rPr>
          <w:rFonts w:ascii="Times New Roman" w:eastAsia="Times New Roman" w:hAnsi="Times New Roman" w:cs="Times New Roman"/>
          <w:lang w:val="en-US"/>
        </w:rPr>
        <w:t>once</w:t>
      </w:r>
      <w:r>
        <w:rPr>
          <w:rFonts w:ascii="Times New Roman" w:eastAsia="Times New Roman" w:hAnsi="Times New Roman" w:cs="Times New Roman"/>
        </w:rPr>
        <w:t xml:space="preserve"> 5100, </w:t>
      </w:r>
      <w:r w:rsidRPr="0050657D">
        <w:rPr>
          <w:rFonts w:ascii="Times New Roman" w:eastAsia="Times New Roman" w:hAnsi="Times New Roman" w:cs="Times New Roman"/>
        </w:rPr>
        <w:t xml:space="preserve">Ленточная библиотека </w:t>
      </w:r>
      <w:r w:rsidRPr="0050657D">
        <w:rPr>
          <w:rFonts w:ascii="Times New Roman" w:eastAsia="Times New Roman" w:hAnsi="Times New Roman" w:cs="Times New Roman"/>
          <w:lang w:val="en-US"/>
        </w:rPr>
        <w:t>MSL</w:t>
      </w:r>
      <w:r>
        <w:rPr>
          <w:rFonts w:ascii="Times New Roman" w:eastAsia="Times New Roman" w:hAnsi="Times New Roman" w:cs="Times New Roman"/>
        </w:rPr>
        <w:t>2024)</w:t>
      </w:r>
    </w:p>
    <w:p w:rsidR="00627AFB" w:rsidRPr="007F6C43" w:rsidRDefault="007F6C43" w:rsidP="007F6C43">
      <w:pPr>
        <w:pStyle w:val="ab"/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7F6C43">
        <w:rPr>
          <w:rFonts w:ascii="Times New Roman" w:hAnsi="Times New Roman" w:cs="Times New Roman"/>
          <w:lang w:val="en-US"/>
        </w:rPr>
        <w:t xml:space="preserve">-      </w:t>
      </w:r>
      <w:r>
        <w:rPr>
          <w:rFonts w:ascii="Times New Roman" w:hAnsi="Times New Roman" w:cs="Times New Roman"/>
          <w:lang w:val="en-US"/>
        </w:rPr>
        <w:t xml:space="preserve">   </w:t>
      </w:r>
      <w:r w:rsidR="00627AFB" w:rsidRPr="007F6C43">
        <w:rPr>
          <w:rFonts w:ascii="Times New Roman" w:hAnsi="Times New Roman" w:cs="Times New Roman"/>
          <w:color w:val="auto"/>
          <w:lang w:val="en-US"/>
        </w:rPr>
        <w:t>Incremental-</w:t>
      </w:r>
      <w:r w:rsidR="00627AFB" w:rsidRPr="007F6C43">
        <w:rPr>
          <w:rFonts w:ascii="Times New Roman" w:hAnsi="Times New Roman" w:cs="Times New Roman"/>
          <w:color w:val="auto"/>
        </w:rPr>
        <w:t>ежедневно</w:t>
      </w:r>
      <w:r w:rsidR="00627AFB" w:rsidRPr="007F6C43">
        <w:rPr>
          <w:rFonts w:ascii="Times New Roman" w:hAnsi="Times New Roman" w:cs="Times New Roman"/>
          <w:color w:val="auto"/>
          <w:lang w:val="en-US"/>
        </w:rPr>
        <w:t xml:space="preserve"> </w:t>
      </w:r>
      <w:r w:rsidR="00627AFB" w:rsidRPr="007F6C43">
        <w:rPr>
          <w:rFonts w:ascii="Times New Roman" w:hAnsi="Times New Roman" w:cs="Times New Roman"/>
          <w:color w:val="auto"/>
        </w:rPr>
        <w:t>и</w:t>
      </w:r>
      <w:r w:rsidR="00627AFB" w:rsidRPr="007F6C43">
        <w:rPr>
          <w:rFonts w:ascii="Times New Roman" w:hAnsi="Times New Roman" w:cs="Times New Roman"/>
          <w:color w:val="auto"/>
          <w:lang w:val="en-US"/>
        </w:rPr>
        <w:t xml:space="preserve"> </w:t>
      </w:r>
      <w:r w:rsidR="00627AFB" w:rsidRPr="007F6C43">
        <w:rPr>
          <w:rFonts w:ascii="Times New Roman" w:hAnsi="Times New Roman" w:cs="Times New Roman"/>
          <w:color w:val="auto"/>
        </w:rPr>
        <w:t>раз</w:t>
      </w:r>
      <w:r w:rsidR="00627AFB" w:rsidRPr="007F6C43">
        <w:rPr>
          <w:rFonts w:ascii="Times New Roman" w:hAnsi="Times New Roman" w:cs="Times New Roman"/>
          <w:color w:val="auto"/>
          <w:lang w:val="en-US"/>
        </w:rPr>
        <w:t xml:space="preserve"> 3 </w:t>
      </w:r>
      <w:r w:rsidR="00627AFB" w:rsidRPr="007F6C43">
        <w:rPr>
          <w:rFonts w:ascii="Times New Roman" w:hAnsi="Times New Roman" w:cs="Times New Roman"/>
          <w:color w:val="auto"/>
        </w:rPr>
        <w:t>дня</w:t>
      </w:r>
      <w:r w:rsidR="00627AFB" w:rsidRPr="007F6C43">
        <w:rPr>
          <w:rFonts w:ascii="Times New Roman" w:hAnsi="Times New Roman" w:cs="Times New Roman"/>
          <w:color w:val="auto"/>
          <w:lang w:val="en-US"/>
        </w:rPr>
        <w:t xml:space="preserve"> (</w:t>
      </w:r>
      <w:r w:rsidR="00627AFB" w:rsidRPr="007F6C43">
        <w:rPr>
          <w:rFonts w:ascii="Times New Roman" w:eastAsia="Times New Roman" w:hAnsi="Times New Roman" w:cs="Times New Roman"/>
          <w:color w:val="auto"/>
          <w:lang w:val="en-US"/>
        </w:rPr>
        <w:t>Store once 5100</w:t>
      </w:r>
      <w:r w:rsidR="00627AFB" w:rsidRPr="007F6C43">
        <w:rPr>
          <w:rFonts w:ascii="Times New Roman" w:hAnsi="Times New Roman" w:cs="Times New Roman"/>
          <w:color w:val="auto"/>
          <w:lang w:val="en-US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  <w:tblPrChange w:id="46" w:author="Radu, Dmitriy G." w:date="2020-03-18T10:05:00Z">
          <w:tblPr>
            <w:tblStyle w:val="aa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448"/>
        <w:gridCol w:w="2448"/>
        <w:gridCol w:w="2493"/>
        <w:gridCol w:w="2664"/>
        <w:tblGridChange w:id="47">
          <w:tblGrid>
            <w:gridCol w:w="2499"/>
            <w:gridCol w:w="2499"/>
            <w:gridCol w:w="2556"/>
            <w:gridCol w:w="2499"/>
          </w:tblGrid>
        </w:tblGridChange>
      </w:tblGrid>
      <w:tr w:rsidR="007F6C43" w:rsidRPr="008850FE" w:rsidTr="005D161E">
        <w:trPr>
          <w:trHeight w:val="252"/>
          <w:jc w:val="center"/>
          <w:trPrChange w:id="48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49" w:author="Radu, Dmitriy G." w:date="2020-03-18T10:05:00Z">
              <w:tcPr>
                <w:tcW w:w="2438" w:type="dxa"/>
              </w:tcPr>
            </w:tcPrChange>
          </w:tcPr>
          <w:p w:rsidR="007F6C43" w:rsidRPr="008850FE" w:rsidRDefault="007F6C43" w:rsidP="00BE7547">
            <w:pPr>
              <w:rPr>
                <w:rFonts w:ascii="Times New Roman" w:hAnsi="Times New Roman" w:cs="Times New Roman"/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I</w:t>
            </w:r>
            <w:r w:rsidRPr="008850FE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499" w:type="dxa"/>
            <w:tcPrChange w:id="50" w:author="Radu, Dmitriy G." w:date="2020-03-18T10:05:00Z">
              <w:tcPr>
                <w:tcW w:w="2662" w:type="dxa"/>
              </w:tcPr>
            </w:tcPrChange>
          </w:tcPr>
          <w:p w:rsidR="007F6C43" w:rsidRPr="008850FE" w:rsidRDefault="007F6C43" w:rsidP="00BE7547">
            <w:pPr>
              <w:rPr>
                <w:rFonts w:ascii="Times New Roman" w:hAnsi="Times New Roman" w:cs="Times New Roman"/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II</w:t>
            </w:r>
            <w:r w:rsidRPr="008850FE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556" w:type="dxa"/>
            <w:tcPrChange w:id="51" w:author="Radu, Dmitriy G." w:date="2020-03-18T10:05:00Z">
              <w:tcPr>
                <w:tcW w:w="2650" w:type="dxa"/>
              </w:tcPr>
            </w:tcPrChange>
          </w:tcPr>
          <w:p w:rsidR="007F6C43" w:rsidRPr="008850FE" w:rsidRDefault="007F6C43" w:rsidP="00BE7547">
            <w:pPr>
              <w:rPr>
                <w:rFonts w:ascii="Times New Roman" w:hAnsi="Times New Roman" w:cs="Times New Roman"/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III</w:t>
            </w:r>
            <w:r w:rsidRPr="008850FE">
              <w:rPr>
                <w:rFonts w:ascii="Times New Roman" w:hAnsi="Times New Roman" w:cs="Times New Roman"/>
              </w:rPr>
              <w:t>-категория:</w:t>
            </w:r>
          </w:p>
        </w:tc>
        <w:tc>
          <w:tcPr>
            <w:tcW w:w="2499" w:type="dxa"/>
            <w:tcPrChange w:id="52" w:author="Radu, Dmitriy G." w:date="2020-03-18T10:05:00Z">
              <w:tcPr>
                <w:tcW w:w="2529" w:type="dxa"/>
              </w:tcPr>
            </w:tcPrChange>
          </w:tcPr>
          <w:p w:rsidR="007F6C43" w:rsidRPr="008850FE" w:rsidRDefault="007F6C43" w:rsidP="00BE7547">
            <w:pPr>
              <w:rPr>
                <w:rFonts w:ascii="Times New Roman" w:hAnsi="Times New Roman" w:cs="Times New Roman"/>
                <w:lang w:val="en-US"/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IV</w:t>
            </w:r>
            <w:r w:rsidRPr="008850FE">
              <w:rPr>
                <w:rFonts w:ascii="Times New Roman" w:hAnsi="Times New Roman" w:cs="Times New Roman"/>
              </w:rPr>
              <w:t>- категория:</w:t>
            </w:r>
          </w:p>
        </w:tc>
      </w:tr>
      <w:tr w:rsidR="00992170" w:rsidRPr="00C87737" w:rsidTr="005D161E">
        <w:trPr>
          <w:trHeight w:val="252"/>
          <w:jc w:val="center"/>
          <w:trPrChange w:id="53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vAlign w:val="bottom"/>
            <w:tcPrChange w:id="54" w:author="Radu, Dmitriy G." w:date="2020-03-18T10:05:00Z">
              <w:tcPr>
                <w:tcW w:w="2438" w:type="dxa"/>
                <w:vAlign w:val="bottom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55" w:author="Radu, Dmitriy G." w:date="2020-03-18T10:02:00Z">
                  <w:rPr>
                    <w:rFonts w:ascii="Times New Roman" w:hAnsi="Times New Roman" w:cs="Times New Roman"/>
                  </w:rPr>
                </w:rPrChange>
              </w:rPr>
            </w:pPr>
            <w:r w:rsidRPr="005D161E">
              <w:rPr>
                <w:rFonts w:ascii="Times New Roman" w:hAnsi="Times New Roman" w:cs="Times New Roman"/>
                <w:lang w:val="en-US"/>
                <w:rPrChange w:id="56" w:author="Radu, Dmitriy G." w:date="2020-03-18T10:02:00Z">
                  <w:rPr>
                    <w:rFonts w:ascii="Times New Roman" w:hAnsi="Times New Roman" w:cs="Times New Roman"/>
                  </w:rPr>
                </w:rPrChange>
              </w:rPr>
              <w:t>ex-mbx3001uz</w:t>
            </w:r>
            <w:del w:id="57" w:author="Radu, Dmitriy G." w:date="2020-03-18T10:02:00Z">
              <w:r w:rsidRPr="005D161E" w:rsidDel="005D161E">
                <w:rPr>
                  <w:rFonts w:ascii="Times New Roman" w:hAnsi="Times New Roman" w:cs="Times New Roman"/>
                  <w:lang w:val="en-US"/>
                  <w:rPrChange w:id="58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59" w:author="Radu, Dmitriy G." w:date="2020-03-18T10:02:00Z">
              <w:r w:rsidR="005D161E" w:rsidRPr="005D161E">
                <w:rPr>
                  <w:rFonts w:ascii="Times New Roman" w:hAnsi="Times New Roman" w:cs="Times New Roman"/>
                  <w:lang w:val="en-US"/>
                  <w:rPrChange w:id="60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vAlign w:val="bottom"/>
            <w:tcPrChange w:id="61" w:author="Radu, Dmitriy G." w:date="2020-03-18T10:05:00Z">
              <w:tcPr>
                <w:tcW w:w="2662" w:type="dxa"/>
                <w:vAlign w:val="bottom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62" w:author="Radu, Dmitriy G." w:date="2020-03-18T10:02:00Z">
                  <w:rPr>
                    <w:rFonts w:ascii="Times New Roman" w:hAnsi="Times New Roman" w:cs="Times New Roman"/>
                  </w:rPr>
                </w:rPrChange>
              </w:rPr>
            </w:pPr>
            <w:r w:rsidRPr="005D161E">
              <w:rPr>
                <w:rFonts w:ascii="Times New Roman" w:hAnsi="Times New Roman" w:cs="Times New Roman"/>
                <w:lang w:val="en-US"/>
                <w:rPrChange w:id="63" w:author="Radu, Dmitriy G." w:date="2020-03-18T10:02:00Z">
                  <w:rPr>
                    <w:rFonts w:ascii="Times New Roman" w:hAnsi="Times New Roman" w:cs="Times New Roman"/>
                  </w:rPr>
                </w:rPrChange>
              </w:rPr>
              <w:t>ex-mbx3001uz</w:t>
            </w:r>
            <w:del w:id="64" w:author="Radu, Dmitriy G." w:date="2020-03-18T10:02:00Z">
              <w:r w:rsidRPr="005D161E" w:rsidDel="005D161E">
                <w:rPr>
                  <w:rFonts w:ascii="Times New Roman" w:hAnsi="Times New Roman" w:cs="Times New Roman"/>
                  <w:lang w:val="en-US"/>
                  <w:rPrChange w:id="65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66" w:author="Radu, Dmitriy G." w:date="2020-03-18T10:02:00Z">
              <w:r w:rsidR="005D161E" w:rsidRPr="005D161E">
                <w:rPr>
                  <w:rFonts w:ascii="Times New Roman" w:hAnsi="Times New Roman" w:cs="Times New Roman"/>
                  <w:lang w:val="en-US"/>
                  <w:rPrChange w:id="67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556" w:type="dxa"/>
            <w:tcPrChange w:id="68" w:author="Radu, Dmitriy G." w:date="2020-03-18T10:05:00Z">
              <w:tcPr>
                <w:tcW w:w="2650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69" w:author="Radu, Dmitriy G." w:date="2020-03-18T10:02:00Z">
                  <w:rPr>
                    <w:rFonts w:ascii="Times New Roman" w:hAnsi="Times New Roman" w:cs="Times New Roman"/>
                  </w:rPr>
                </w:rPrChange>
              </w:rPr>
            </w:pPr>
            <w:del w:id="70" w:author="Radu, Dmitriy G." w:date="2020-03-18T10:07:00Z">
              <w:r w:rsidRPr="005D161E" w:rsidDel="005D161E">
                <w:rPr>
                  <w:rFonts w:ascii="Times New Roman" w:hAnsi="Times New Roman" w:cs="Times New Roman"/>
                  <w:lang w:val="en-US"/>
                  <w:rPrChange w:id="71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delText>srv-prn3001uz</w:delText>
              </w:r>
            </w:del>
            <w:ins w:id="72" w:author="Radu, Dmitriy G." w:date="2020-03-18T10:07:00Z">
              <w:r w:rsidR="005D161E">
                <w:rPr>
                  <w:rFonts w:ascii="Times New Roman" w:hAnsi="Times New Roman" w:cs="Times New Roman"/>
                  <w:lang w:val="en-US"/>
                </w:rPr>
                <w:t>srv-prn3003uz</w:t>
              </w:r>
            </w:ins>
            <w:del w:id="73" w:author="Radu, Dmitriy G." w:date="2020-03-18T10:02:00Z">
              <w:r w:rsidRPr="005D161E" w:rsidDel="005D161E">
                <w:rPr>
                  <w:rFonts w:ascii="Times New Roman" w:hAnsi="Times New Roman" w:cs="Times New Roman"/>
                  <w:lang w:val="en-US"/>
                  <w:rPrChange w:id="74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75" w:author="Radu, Dmitriy G." w:date="2020-03-18T10:02:00Z">
              <w:r w:rsidR="005D161E" w:rsidRPr="005D161E">
                <w:rPr>
                  <w:rFonts w:ascii="Times New Roman" w:hAnsi="Times New Roman" w:cs="Times New Roman"/>
                  <w:lang w:val="en-US"/>
                  <w:rPrChange w:id="76" w:author="Radu, Dmitriy G." w:date="2020-03-18T10:02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tcPrChange w:id="77" w:author="Radu, Dmitriy G." w:date="2020-03-18T10:05:00Z">
              <w:tcPr>
                <w:tcW w:w="2529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78" w:author="Radu, Dmitriy G." w:date="2020-03-18T10:02:00Z">
                  <w:rPr>
                    <w:rFonts w:ascii="Times New Roman" w:hAnsi="Times New Roman" w:cs="Times New Roman"/>
                  </w:rPr>
                </w:rPrChange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hv-vmh3001uz</w:t>
            </w:r>
            <w:del w:id="79" w:author="Radu, Dmitriy G." w:date="2020-03-18T10:02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80" w:author="Radu, Dmitriy G." w:date="2020-03-18T10:02:00Z">
              <w:r w:rsidR="005D161E"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</w:tr>
      <w:tr w:rsidR="00992170" w:rsidRPr="00C87737" w:rsidTr="005D161E">
        <w:trPr>
          <w:trHeight w:val="252"/>
          <w:jc w:val="center"/>
          <w:trPrChange w:id="81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vAlign w:val="bottom"/>
            <w:tcPrChange w:id="82" w:author="Radu, Dmitriy G." w:date="2020-03-18T10:05:00Z">
              <w:tcPr>
                <w:tcW w:w="2438" w:type="dxa"/>
                <w:vAlign w:val="bottom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83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r w:rsidRPr="005D161E">
              <w:rPr>
                <w:rFonts w:ascii="Times New Roman" w:hAnsi="Times New Roman" w:cs="Times New Roman"/>
                <w:lang w:val="en-US"/>
                <w:rPrChange w:id="84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  <w:t>ex-mbx3002uz</w:t>
            </w:r>
            <w:del w:id="85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86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87" w:author="Radu, Dmitriy G." w:date="2020-03-18T10:03:00Z">
              <w:r w:rsidR="005D161E" w:rsidRPr="005D161E">
                <w:rPr>
                  <w:rFonts w:ascii="Times New Roman" w:hAnsi="Times New Roman" w:cs="Times New Roman"/>
                  <w:lang w:val="en-US"/>
                  <w:rPrChange w:id="88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vAlign w:val="bottom"/>
            <w:tcPrChange w:id="89" w:author="Radu, Dmitriy G." w:date="2020-03-18T10:05:00Z">
              <w:tcPr>
                <w:tcW w:w="2662" w:type="dxa"/>
                <w:vAlign w:val="bottom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90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r w:rsidRPr="005D161E">
              <w:rPr>
                <w:rFonts w:ascii="Times New Roman" w:hAnsi="Times New Roman" w:cs="Times New Roman"/>
                <w:lang w:val="en-US"/>
                <w:rPrChange w:id="91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  <w:t>ex-mbx3002uz</w:t>
            </w:r>
            <w:del w:id="92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93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94" w:author="Radu, Dmitriy G." w:date="2020-03-18T10:03:00Z">
              <w:r w:rsidR="005D161E" w:rsidRPr="005D161E">
                <w:rPr>
                  <w:rFonts w:ascii="Times New Roman" w:hAnsi="Times New Roman" w:cs="Times New Roman"/>
                  <w:lang w:val="en-US"/>
                  <w:rPrChange w:id="95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556" w:type="dxa"/>
            <w:tcPrChange w:id="96" w:author="Radu, Dmitriy G." w:date="2020-03-18T10:05:00Z">
              <w:tcPr>
                <w:tcW w:w="2650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97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98" w:author="Radu, Dmitriy G." w:date="2020-03-18T10:11:00Z">
              <w:r w:rsidRPr="008850FE" w:rsidDel="00A360DF">
                <w:rPr>
                  <w:rFonts w:ascii="Times New Roman" w:hAnsi="Times New Roman" w:cs="Times New Roman"/>
                  <w:lang w:val="en-US"/>
                </w:rPr>
                <w:delText>mgm-sccm3001uz</w:delText>
              </w:r>
            </w:del>
            <w:ins w:id="99" w:author="Radu, Dmitriy G." w:date="2020-03-18T10:11:00Z">
              <w:r w:rsidR="00A360DF">
                <w:rPr>
                  <w:rFonts w:ascii="Times New Roman" w:hAnsi="Times New Roman" w:cs="Times New Roman"/>
                  <w:lang w:val="en-US"/>
                </w:rPr>
                <w:t>sccm-sd3001uz</w:t>
              </w:r>
            </w:ins>
            <w:del w:id="100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101" w:author="Radu, Dmitriy G." w:date="2020-03-18T10:03:00Z">
              <w:r w:rsidR="005D161E"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  <w:tc>
          <w:tcPr>
            <w:tcW w:w="2499" w:type="dxa"/>
            <w:tcPrChange w:id="102" w:author="Radu, Dmitriy G." w:date="2020-03-18T10:05:00Z">
              <w:tcPr>
                <w:tcW w:w="2529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103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hv-vmh3002uz</w:t>
            </w:r>
            <w:del w:id="104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105" w:author="Radu, Dmitriy G." w:date="2020-03-18T10:03:00Z">
              <w:r w:rsidR="005D161E"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</w:tr>
      <w:tr w:rsidR="00992170" w:rsidRPr="00C87737" w:rsidTr="005D161E">
        <w:trPr>
          <w:trHeight w:val="252"/>
          <w:jc w:val="center"/>
          <w:trPrChange w:id="106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107" w:author="Radu, Dmitriy G." w:date="2020-03-18T10:05:00Z">
              <w:tcPr>
                <w:tcW w:w="2438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108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109" w:author="Radu, Dmitriy G." w:date="2020-03-18T10:05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fs3001uz</w:delText>
              </w:r>
            </w:del>
            <w:ins w:id="110" w:author="Radu, Dmitriy G." w:date="2020-03-18T10:05:00Z">
              <w:r w:rsidR="005D161E">
                <w:rPr>
                  <w:rFonts w:ascii="Times New Roman" w:hAnsi="Times New Roman" w:cs="Times New Roman"/>
                  <w:lang w:val="en-US"/>
                </w:rPr>
                <w:t>srv-fs3003uz</w:t>
              </w:r>
            </w:ins>
            <w:del w:id="111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112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113" w:author="Radu, Dmitriy G." w:date="2020-03-18T10:03:00Z">
              <w:r w:rsidR="005D161E" w:rsidRPr="005D161E">
                <w:rPr>
                  <w:rFonts w:ascii="Times New Roman" w:hAnsi="Times New Roman" w:cs="Times New Roman"/>
                  <w:lang w:val="en-US"/>
                  <w:rPrChange w:id="114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tcPrChange w:id="115" w:author="Radu, Dmitriy G." w:date="2020-03-18T10:05:00Z">
              <w:tcPr>
                <w:tcW w:w="2662" w:type="dxa"/>
              </w:tcPr>
            </w:tcPrChange>
          </w:tcPr>
          <w:p w:rsidR="00992170" w:rsidRPr="008850FE" w:rsidRDefault="00992170" w:rsidP="00BE7547">
            <w:pPr>
              <w:rPr>
                <w:rFonts w:ascii="Times New Roman" w:hAnsi="Times New Roman" w:cs="Times New Roman"/>
                <w:lang w:val="en-US"/>
              </w:rPr>
            </w:pPr>
            <w:del w:id="116" w:author="Radu, Dmitriy G." w:date="2020-03-18T10:05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fs3001uz</w:delText>
              </w:r>
            </w:del>
            <w:ins w:id="117" w:author="Radu, Dmitriy G." w:date="2020-03-18T10:05:00Z">
              <w:r w:rsidR="005D161E">
                <w:rPr>
                  <w:rFonts w:ascii="Times New Roman" w:hAnsi="Times New Roman" w:cs="Times New Roman"/>
                  <w:lang w:val="en-US"/>
                </w:rPr>
                <w:t>srv-fs3003uz</w:t>
              </w:r>
            </w:ins>
            <w:del w:id="118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119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120" w:author="Radu, Dmitriy G." w:date="2020-03-18T10:03:00Z">
              <w:r w:rsidR="005D161E" w:rsidRPr="005D161E">
                <w:rPr>
                  <w:rFonts w:ascii="Times New Roman" w:hAnsi="Times New Roman" w:cs="Times New Roman"/>
                  <w:lang w:val="en-US"/>
                  <w:rPrChange w:id="121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556" w:type="dxa"/>
            <w:tcPrChange w:id="122" w:author="Radu, Dmitriy G." w:date="2020-03-18T10:05:00Z">
              <w:tcPr>
                <w:tcW w:w="2650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123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124" w:author="Radu, Dmitriy G." w:date="2020-03-18T10:13:00Z">
              <w:r w:rsidRPr="005D161E" w:rsidDel="00A360DF">
                <w:rPr>
                  <w:rFonts w:ascii="Times New Roman" w:hAnsi="Times New Roman" w:cs="Times New Roman"/>
                  <w:lang w:val="en-US"/>
                  <w:rPrChange w:id="125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srv-wsus3001uz</w:delText>
              </w:r>
            </w:del>
            <w:ins w:id="126" w:author="Radu, Dmitriy G." w:date="2020-03-18T10:13:00Z">
              <w:r w:rsidR="00A360DF">
                <w:rPr>
                  <w:rFonts w:ascii="Times New Roman" w:hAnsi="Times New Roman" w:cs="Times New Roman"/>
                  <w:lang w:val="en-US"/>
                </w:rPr>
                <w:t>srv-wsus3003uz</w:t>
              </w:r>
            </w:ins>
            <w:del w:id="127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128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129" w:author="Radu, Dmitriy G." w:date="2020-03-18T10:03:00Z">
              <w:r w:rsidR="005D161E" w:rsidRPr="005D161E">
                <w:rPr>
                  <w:rFonts w:ascii="Times New Roman" w:hAnsi="Times New Roman" w:cs="Times New Roman"/>
                  <w:lang w:val="en-US"/>
                  <w:rPrChange w:id="130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tcPrChange w:id="131" w:author="Radu, Dmitriy G." w:date="2020-03-18T10:05:00Z">
              <w:tcPr>
                <w:tcW w:w="2529" w:type="dxa"/>
              </w:tcPr>
            </w:tcPrChange>
          </w:tcPr>
          <w:p w:rsidR="00992170" w:rsidRPr="005D161E" w:rsidRDefault="00992170" w:rsidP="00BE7547">
            <w:pPr>
              <w:rPr>
                <w:rFonts w:ascii="Times New Roman" w:hAnsi="Times New Roman" w:cs="Times New Roman"/>
                <w:lang w:val="en-US"/>
                <w:rPrChange w:id="132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r w:rsidRPr="008850FE">
              <w:rPr>
                <w:rFonts w:ascii="Times New Roman" w:hAnsi="Times New Roman" w:cs="Times New Roman"/>
                <w:lang w:val="en-US"/>
              </w:rPr>
              <w:t>hv-vmh3003uz</w:t>
            </w:r>
            <w:del w:id="133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134" w:author="Radu, Dmitriy G." w:date="2020-03-18T10:03:00Z">
              <w:r w:rsidR="005D161E"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</w:tr>
      <w:tr w:rsidR="005D161E" w:rsidRPr="00C87737" w:rsidTr="005D161E">
        <w:trPr>
          <w:trHeight w:val="278"/>
          <w:jc w:val="center"/>
          <w:trPrChange w:id="135" w:author="Radu, Dmitriy G." w:date="2020-03-18T10:05:00Z">
            <w:trPr>
              <w:trHeight w:val="278"/>
              <w:jc w:val="center"/>
            </w:trPr>
          </w:trPrChange>
        </w:trPr>
        <w:tc>
          <w:tcPr>
            <w:tcW w:w="2499" w:type="dxa"/>
            <w:tcPrChange w:id="136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  <w:del w:id="137" w:author="Radu, Dmitriy G." w:date="2020-03-18T10:09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rds-ts3001uz</w:delText>
              </w:r>
            </w:del>
            <w:ins w:id="138" w:author="Radu, Dmitriy G." w:date="2020-03-18T10:09:00Z">
              <w:r>
                <w:rPr>
                  <w:rFonts w:ascii="Times New Roman" w:hAnsi="Times New Roman" w:cs="Times New Roman"/>
                  <w:lang w:val="en-US"/>
                </w:rPr>
                <w:t>srv-ts3001uz</w:t>
              </w:r>
            </w:ins>
            <w:del w:id="139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140" w:author="Radu, Dmitriy G." w:date="2020-03-18T10:03:00Z">
              <w:r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  <w:tc>
          <w:tcPr>
            <w:tcW w:w="2499" w:type="dxa"/>
            <w:tcPrChange w:id="141" w:author="Radu, Dmitriy G." w:date="2020-03-18T10:05:00Z">
              <w:tcPr>
                <w:tcW w:w="2662" w:type="dxa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42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143" w:author="Radu, Dmitriy G." w:date="2020-03-18T10:08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rds-ts3001uz</w:delText>
              </w:r>
            </w:del>
            <w:ins w:id="144" w:author="Radu, Dmitriy G." w:date="2020-03-18T10:08:00Z">
              <w:r>
                <w:rPr>
                  <w:rFonts w:ascii="Times New Roman" w:hAnsi="Times New Roman" w:cs="Times New Roman"/>
                  <w:lang w:val="en-US"/>
                </w:rPr>
                <w:t>srv-ts3001uz</w:t>
              </w:r>
            </w:ins>
            <w:del w:id="145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146" w:author="Radu, Dmitriy G." w:date="2020-03-18T10:03:00Z">
              <w:r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  <w:tc>
          <w:tcPr>
            <w:tcW w:w="2556" w:type="dxa"/>
            <w:vAlign w:val="bottom"/>
            <w:tcPrChange w:id="147" w:author="Radu, Dmitriy G." w:date="2020-03-18T10:05:00Z">
              <w:tcPr>
                <w:tcW w:w="2650" w:type="dxa"/>
                <w:vAlign w:val="bottom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48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149" w:author="Radu, Dmitriy G." w:date="2020-03-18T10:06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ad</w:delText>
              </w:r>
              <w:r w:rsidRPr="005D161E" w:rsidDel="005D161E">
                <w:rPr>
                  <w:rFonts w:ascii="Times New Roman" w:hAnsi="Times New Roman" w:cs="Times New Roman"/>
                  <w:lang w:val="en-US"/>
                  <w:rPrChange w:id="150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-</w:delText>
              </w:r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dc</w:delText>
              </w:r>
              <w:r w:rsidRPr="005D161E" w:rsidDel="005D161E">
                <w:rPr>
                  <w:rFonts w:ascii="Times New Roman" w:hAnsi="Times New Roman" w:cs="Times New Roman"/>
                  <w:lang w:val="en-US"/>
                  <w:rPrChange w:id="151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3001</w:delText>
              </w:r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uz</w:delText>
              </w:r>
            </w:del>
            <w:ins w:id="152" w:author="Radu, Dmitriy G." w:date="2020-03-18T10:06:00Z">
              <w:r>
                <w:rPr>
                  <w:rFonts w:ascii="Times New Roman" w:hAnsi="Times New Roman" w:cs="Times New Roman"/>
                  <w:lang w:val="en-US"/>
                </w:rPr>
                <w:t>ad-dc3003uz</w:t>
              </w:r>
            </w:ins>
            <w:del w:id="153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154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155" w:author="Radu, Dmitriy G." w:date="2020-03-18T10:03:00Z">
              <w:r w:rsidRPr="005D161E">
                <w:rPr>
                  <w:rFonts w:ascii="Times New Roman" w:hAnsi="Times New Roman" w:cs="Times New Roman"/>
                  <w:lang w:val="en-US"/>
                  <w:rPrChange w:id="156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tcPrChange w:id="157" w:author="Radu, Dmitriy G." w:date="2020-03-18T10:05:00Z">
              <w:tcPr>
                <w:tcW w:w="2529" w:type="dxa"/>
              </w:tcPr>
            </w:tcPrChange>
          </w:tcPr>
          <w:p w:rsidR="005D161E" w:rsidRPr="005D161E" w:rsidRDefault="005D161E">
            <w:pPr>
              <w:rPr>
                <w:rFonts w:ascii="Times New Roman" w:hAnsi="Times New Roman" w:cs="Times New Roman"/>
                <w:lang w:val="en-US"/>
                <w:rPrChange w:id="158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ins w:id="159" w:author="Radu, Dmitriy G." w:date="2020-03-18T10:05:00Z">
              <w:r w:rsidRPr="008850FE">
                <w:rPr>
                  <w:rFonts w:ascii="Times New Roman" w:hAnsi="Times New Roman" w:cs="Times New Roman"/>
                  <w:lang w:val="en-US"/>
                </w:rPr>
                <w:t>hv-vmh3006uz</w:t>
              </w:r>
              <w:r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  <w:del w:id="160" w:author="Radu, Dmitriy G." w:date="2020-03-18T10:05:00Z">
              <w:r w:rsidRPr="008850FE" w:rsidDel="00D66EB2">
                <w:rPr>
                  <w:rFonts w:ascii="Times New Roman" w:hAnsi="Times New Roman" w:cs="Times New Roman"/>
                  <w:lang w:val="en-US"/>
                </w:rPr>
                <w:delText>hv-vmh3004uz</w:delText>
              </w:r>
            </w:del>
            <w:del w:id="161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</w:p>
        </w:tc>
      </w:tr>
      <w:tr w:rsidR="005D161E" w:rsidRPr="00C87737" w:rsidTr="005D161E">
        <w:trPr>
          <w:trHeight w:val="278"/>
          <w:jc w:val="center"/>
          <w:trPrChange w:id="162" w:author="Radu, Dmitriy G." w:date="2020-03-18T10:05:00Z">
            <w:trPr>
              <w:trHeight w:val="278"/>
              <w:jc w:val="center"/>
            </w:trPr>
          </w:trPrChange>
        </w:trPr>
        <w:tc>
          <w:tcPr>
            <w:tcW w:w="2499" w:type="dxa"/>
            <w:tcPrChange w:id="163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164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65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vAlign w:val="bottom"/>
            <w:tcPrChange w:id="166" w:author="Radu, Dmitriy G." w:date="2020-03-18T10:05:00Z">
              <w:tcPr>
                <w:tcW w:w="2650" w:type="dxa"/>
                <w:tcBorders>
                  <w:bottom w:val="single" w:sz="4" w:space="0" w:color="auto"/>
                </w:tcBorders>
                <w:vAlign w:val="bottom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67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168" w:author="Radu, Dmitriy G." w:date="2020-03-18T10:06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ad</w:delText>
              </w:r>
              <w:r w:rsidRPr="005D161E" w:rsidDel="005D161E">
                <w:rPr>
                  <w:rFonts w:ascii="Times New Roman" w:hAnsi="Times New Roman" w:cs="Times New Roman"/>
                  <w:lang w:val="en-US"/>
                  <w:rPrChange w:id="169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-</w:delText>
              </w:r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dc</w:delText>
              </w:r>
              <w:r w:rsidRPr="005D161E" w:rsidDel="005D161E">
                <w:rPr>
                  <w:rFonts w:ascii="Times New Roman" w:hAnsi="Times New Roman" w:cs="Times New Roman"/>
                  <w:lang w:val="en-US"/>
                  <w:rPrChange w:id="170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3002</w:delText>
              </w:r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uz</w:delText>
              </w:r>
            </w:del>
            <w:ins w:id="171" w:author="Radu, Dmitriy G." w:date="2020-03-18T10:06:00Z">
              <w:r>
                <w:rPr>
                  <w:rFonts w:ascii="Times New Roman" w:hAnsi="Times New Roman" w:cs="Times New Roman"/>
                  <w:lang w:val="en-US"/>
                </w:rPr>
                <w:t>ad-dc3005uz</w:t>
              </w:r>
            </w:ins>
            <w:del w:id="172" w:author="Radu, Dmitriy G." w:date="2020-03-18T10:03:00Z">
              <w:r w:rsidRPr="005D161E" w:rsidDel="005D161E">
                <w:rPr>
                  <w:rFonts w:ascii="Times New Roman" w:hAnsi="Times New Roman" w:cs="Times New Roman"/>
                  <w:lang w:val="en-US"/>
                  <w:rPrChange w:id="173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174" w:author="Radu, Dmitriy G." w:date="2020-03-18T10:03:00Z">
              <w:r w:rsidRPr="005D161E">
                <w:rPr>
                  <w:rFonts w:ascii="Times New Roman" w:hAnsi="Times New Roman" w:cs="Times New Roman"/>
                  <w:lang w:val="en-US"/>
                  <w:rPrChange w:id="175" w:author="Radu, Dmitriy G." w:date="2020-03-18T10:03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2499" w:type="dxa"/>
            <w:tcPrChange w:id="176" w:author="Radu, Dmitriy G." w:date="2020-03-18T10:05:00Z">
              <w:tcPr>
                <w:tcW w:w="2529" w:type="dxa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77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ins w:id="178" w:author="Radu, Dmitriy G." w:date="2020-03-18T10:05:00Z">
              <w:r w:rsidRPr="008850FE">
                <w:rPr>
                  <w:rFonts w:ascii="Times New Roman" w:hAnsi="Times New Roman" w:cs="Times New Roman"/>
                  <w:lang w:val="en-US"/>
                </w:rPr>
                <w:t>hv-vmh3007uz</w:t>
              </w:r>
              <w:r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  <w:del w:id="179" w:author="Radu, Dmitriy G." w:date="2020-03-18T10:05:00Z">
              <w:r w:rsidRPr="008850FE" w:rsidDel="00D66EB2">
                <w:rPr>
                  <w:rFonts w:ascii="Times New Roman" w:hAnsi="Times New Roman" w:cs="Times New Roman"/>
                  <w:lang w:val="en-US"/>
                </w:rPr>
                <w:delText>hv-vmh3006uz</w:delText>
              </w:r>
            </w:del>
            <w:del w:id="180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</w:p>
        </w:tc>
      </w:tr>
      <w:tr w:rsidR="005D161E" w:rsidRPr="005D161E" w:rsidTr="005D161E">
        <w:trPr>
          <w:trHeight w:val="278"/>
          <w:jc w:val="center"/>
          <w:trPrChange w:id="181" w:author="Radu, Dmitriy G." w:date="2020-03-18T10:05:00Z">
            <w:trPr>
              <w:trHeight w:val="278"/>
              <w:jc w:val="center"/>
            </w:trPr>
          </w:trPrChange>
        </w:trPr>
        <w:tc>
          <w:tcPr>
            <w:tcW w:w="2499" w:type="dxa"/>
            <w:tcPrChange w:id="182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tcPrChange w:id="183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PrChange w:id="184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85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del w:id="186" w:author="Radu, Dmitriy G." w:date="2020-03-18T10:10:00Z">
              <w:r w:rsidRPr="008850FE" w:rsidDel="00A360DF">
                <w:rPr>
                  <w:rFonts w:ascii="Times New Roman" w:hAnsi="Times New Roman" w:cs="Times New Roman"/>
                  <w:lang w:val="en-US"/>
                </w:rPr>
                <w:delText>sql3001uz</w:delText>
              </w:r>
            </w:del>
            <w:ins w:id="187" w:author="Radu, Dmitriy G." w:date="2020-03-18T10:10:00Z">
              <w:r w:rsidR="00A360DF">
                <w:rPr>
                  <w:rFonts w:ascii="Times New Roman" w:hAnsi="Times New Roman" w:cs="Times New Roman"/>
                  <w:lang w:val="en-US"/>
                </w:rPr>
                <w:t>srv-sql3001uz</w:t>
              </w:r>
            </w:ins>
            <w:del w:id="188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  <w:ins w:id="189" w:author="Radu, Dmitriy G." w:date="2020-03-18T10:03:00Z">
              <w:r>
                <w:rPr>
                  <w:rFonts w:ascii="Times New Roman" w:hAnsi="Times New Roman" w:cs="Times New Roman"/>
                  <w:lang w:val="en-US"/>
                </w:rPr>
                <w:t>.int.lukoil-international.uz</w:t>
              </w:r>
            </w:ins>
          </w:p>
        </w:tc>
        <w:tc>
          <w:tcPr>
            <w:tcW w:w="2499" w:type="dxa"/>
            <w:tcPrChange w:id="190" w:author="Radu, Dmitriy G." w:date="2020-03-18T10:05:00Z">
              <w:tcPr>
                <w:tcW w:w="2529" w:type="dxa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91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ins w:id="192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uzg_d_obp_1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>УПАТС</w:t>
              </w:r>
            </w:ins>
            <w:del w:id="193" w:author="Radu, Dmitriy G." w:date="2020-03-18T10:05:00Z">
              <w:r w:rsidRPr="008850FE" w:rsidDel="00D66EB2">
                <w:rPr>
                  <w:rFonts w:ascii="Times New Roman" w:hAnsi="Times New Roman" w:cs="Times New Roman"/>
                  <w:lang w:val="en-US"/>
                </w:rPr>
                <w:delText>hv-vmh3007uz</w:delText>
              </w:r>
            </w:del>
            <w:del w:id="194" w:author="Radu, Dmitriy G." w:date="2020-03-18T10:03:00Z">
              <w:r w:rsidRPr="008850FE" w:rsidDel="005D161E">
                <w:rPr>
                  <w:rFonts w:ascii="Times New Roman" w:hAnsi="Times New Roman" w:cs="Times New Roman"/>
                  <w:lang w:val="en-US"/>
                </w:rPr>
                <w:delText>.uz.lo</w:delText>
              </w:r>
            </w:del>
          </w:p>
        </w:tc>
      </w:tr>
      <w:tr w:rsidR="005D161E" w:rsidRPr="008850FE" w:rsidTr="005D161E">
        <w:trPr>
          <w:trHeight w:val="278"/>
          <w:jc w:val="center"/>
          <w:trPrChange w:id="195" w:author="Radu, Dmitriy G." w:date="2020-03-18T10:05:00Z">
            <w:trPr>
              <w:trHeight w:val="278"/>
              <w:jc w:val="center"/>
            </w:trPr>
          </w:trPrChange>
        </w:trPr>
        <w:tc>
          <w:tcPr>
            <w:tcW w:w="2499" w:type="dxa"/>
            <w:tcPrChange w:id="196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197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198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199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5D161E" w:rsidRDefault="00272FEA" w:rsidP="00BE7547">
            <w:pPr>
              <w:rPr>
                <w:rFonts w:ascii="Times New Roman" w:hAnsi="Times New Roman" w:cs="Times New Roman"/>
                <w:lang w:val="en-US"/>
                <w:rPrChange w:id="200" w:author="Radu, Dmitriy G." w:date="2020-03-18T10:03:00Z">
                  <w:rPr>
                    <w:rFonts w:ascii="Times New Roman" w:hAnsi="Times New Roman" w:cs="Times New Roman"/>
                  </w:rPr>
                </w:rPrChange>
              </w:rPr>
            </w:pPr>
            <w:ins w:id="201" w:author="Radu, Dmitriy G." w:date="2020-03-21T09:24:00Z">
              <w:r>
                <w:rPr>
                  <w:rFonts w:ascii="Times New Roman" w:hAnsi="Times New Roman" w:cs="Times New Roman"/>
                  <w:lang w:val="en-US"/>
                </w:rPr>
                <w:t>Mon-sql3101uz. int.lukoil-international.uz</w:t>
              </w:r>
            </w:ins>
          </w:p>
        </w:tc>
        <w:tc>
          <w:tcPr>
            <w:tcW w:w="2499" w:type="dxa"/>
            <w:tcPrChange w:id="202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</w:rPr>
            </w:pPr>
            <w:ins w:id="203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uzg_d_obp_2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>УПАТС</w:t>
              </w:r>
            </w:ins>
            <w:del w:id="204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uzg_d_obp_1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>УПАТС</w:delText>
              </w:r>
            </w:del>
          </w:p>
        </w:tc>
      </w:tr>
      <w:tr w:rsidR="005D161E" w:rsidRPr="008850FE" w:rsidTr="005D161E">
        <w:trPr>
          <w:trHeight w:val="278"/>
          <w:jc w:val="center"/>
          <w:trPrChange w:id="205" w:author="Radu, Dmitriy G." w:date="2020-03-18T10:05:00Z">
            <w:trPr>
              <w:trHeight w:val="278"/>
              <w:jc w:val="center"/>
            </w:trPr>
          </w:trPrChange>
        </w:trPr>
        <w:tc>
          <w:tcPr>
            <w:tcW w:w="2499" w:type="dxa"/>
            <w:tcPrChange w:id="206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207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08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09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210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xa000002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>УПАТС ЮКБ</w:t>
              </w:r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</w:t>
              </w:r>
            </w:ins>
            <w:del w:id="211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uzg_d_obp_2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>УПАТС</w:delText>
              </w:r>
            </w:del>
          </w:p>
        </w:tc>
      </w:tr>
      <w:tr w:rsidR="005D161E" w:rsidRPr="008850FE" w:rsidTr="005D161E">
        <w:trPr>
          <w:trHeight w:val="323"/>
          <w:jc w:val="center"/>
          <w:trPrChange w:id="212" w:author="Radu, Dmitriy G." w:date="2020-03-18T10:05:00Z">
            <w:trPr>
              <w:trHeight w:val="323"/>
              <w:jc w:val="center"/>
            </w:trPr>
          </w:trPrChange>
        </w:trPr>
        <w:tc>
          <w:tcPr>
            <w:tcW w:w="2499" w:type="dxa"/>
            <w:tcPrChange w:id="213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tcPrChange w:id="214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15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16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217" w:author="Radu, Dmitriy G." w:date="2020-03-18T10:05:00Z">
              <w:r w:rsidRPr="00DE35B1">
                <w:rPr>
                  <w:rFonts w:ascii="Times New Roman" w:hAnsi="Times New Roman" w:cs="Times New Roman"/>
                  <w:color w:val="000000" w:themeColor="text1"/>
                  <w:highlight w:val="yellow"/>
                  <w:lang w:val="en-US"/>
                  <w:rPrChange w:id="218" w:author="Koblov, Aleksandr Yu." w:date="2020-03-16T09:38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 xml:space="preserve">xma000002 </w:t>
              </w:r>
              <w:r w:rsidRPr="00DE35B1">
                <w:rPr>
                  <w:rFonts w:ascii="Times New Roman" w:hAnsi="Times New Roman" w:cs="Times New Roman"/>
                  <w:color w:val="000000" w:themeColor="text1"/>
                  <w:highlight w:val="yellow"/>
                  <w:rPrChange w:id="219" w:author="Koblov, Aleksandr Yu." w:date="2020-03-16T09:38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t>УПАТС ЮКБ</w:t>
              </w:r>
            </w:ins>
            <w:del w:id="220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xa000002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>УПАТС ЮКБ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 </w:delText>
              </w:r>
            </w:del>
          </w:p>
        </w:tc>
      </w:tr>
      <w:tr w:rsidR="005D161E" w:rsidRPr="008850FE" w:rsidTr="005D161E">
        <w:trPr>
          <w:trHeight w:val="175"/>
          <w:jc w:val="center"/>
          <w:trPrChange w:id="221" w:author="Radu, Dmitriy G." w:date="2020-03-18T10:05:00Z">
            <w:trPr>
              <w:trHeight w:val="175"/>
              <w:jc w:val="center"/>
            </w:trPr>
          </w:trPrChange>
        </w:trPr>
        <w:tc>
          <w:tcPr>
            <w:tcW w:w="2499" w:type="dxa"/>
            <w:tcPrChange w:id="222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tcPrChange w:id="223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24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25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ins w:id="226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Pelco</w:t>
              </w:r>
              <w:proofErr w:type="spellEnd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</w:t>
              </w:r>
              <w:proofErr w:type="spellStart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Endura</w:t>
              </w:r>
              <w:proofErr w:type="spellEnd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WS5080</w:t>
              </w:r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>(УКПГ)</w:t>
              </w:r>
            </w:ins>
            <w:del w:id="227" w:author="Radu, Dmitriy G." w:date="2020-03-18T10:05:00Z">
              <w:r w:rsidRPr="00DE35B1" w:rsidDel="00D66EB2">
                <w:rPr>
                  <w:rFonts w:ascii="Times New Roman" w:hAnsi="Times New Roman" w:cs="Times New Roman"/>
                  <w:color w:val="000000" w:themeColor="text1"/>
                  <w:highlight w:val="yellow"/>
                  <w:lang w:val="en-US"/>
                  <w:rPrChange w:id="228" w:author="Koblov, Aleksandr Yu." w:date="2020-03-16T09:38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delText xml:space="preserve">xma000002 </w:delText>
              </w:r>
              <w:r w:rsidRPr="00DE35B1" w:rsidDel="00D66EB2">
                <w:rPr>
                  <w:rFonts w:ascii="Times New Roman" w:hAnsi="Times New Roman" w:cs="Times New Roman"/>
                  <w:color w:val="000000" w:themeColor="text1"/>
                  <w:highlight w:val="yellow"/>
                  <w:rPrChange w:id="229" w:author="Koblov, Aleksandr Yu." w:date="2020-03-16T09:38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delText>УПАТС ЮКБ</w:delText>
              </w:r>
            </w:del>
          </w:p>
        </w:tc>
      </w:tr>
      <w:tr w:rsidR="005D161E" w:rsidRPr="008850FE" w:rsidTr="005D161E">
        <w:trPr>
          <w:trHeight w:val="278"/>
          <w:jc w:val="center"/>
          <w:trPrChange w:id="230" w:author="Radu, Dmitriy G." w:date="2020-03-18T10:05:00Z">
            <w:trPr>
              <w:trHeight w:val="278"/>
              <w:jc w:val="center"/>
            </w:trPr>
          </w:trPrChange>
        </w:trPr>
        <w:tc>
          <w:tcPr>
            <w:tcW w:w="2499" w:type="dxa"/>
            <w:tcPrChange w:id="231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232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33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34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widowControl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ins w:id="235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Pelco</w:t>
              </w:r>
              <w:proofErr w:type="spellEnd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</w:t>
              </w:r>
              <w:proofErr w:type="spellStart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Endura</w:t>
              </w:r>
              <w:proofErr w:type="spellEnd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WS5080</w:t>
              </w:r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>(УППГ)</w:t>
              </w:r>
            </w:ins>
            <w:del w:id="236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Pelco Endura WS5080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>(УКПГ)</w:delText>
              </w:r>
            </w:del>
          </w:p>
        </w:tc>
      </w:tr>
      <w:tr w:rsidR="005D161E" w:rsidRPr="008850FE" w:rsidTr="005D161E">
        <w:trPr>
          <w:trHeight w:val="252"/>
          <w:jc w:val="center"/>
          <w:trPrChange w:id="237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238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239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40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41" w:author="Radu, Dmitriy G." w:date="2020-03-18T10:05:00Z">
              <w:tcPr>
                <w:tcW w:w="2529" w:type="dxa"/>
              </w:tcPr>
            </w:tcPrChange>
          </w:tcPr>
          <w:p w:rsidR="005D161E" w:rsidRPr="008850FE" w:rsidDel="00D842AE" w:rsidRDefault="005D161E" w:rsidP="00D842AE">
            <w:pPr>
              <w:rPr>
                <w:ins w:id="242" w:author="Radu, Dmitriy G." w:date="2020-03-18T10:05:00Z"/>
                <w:rFonts w:ascii="Times New Roman" w:hAnsi="Times New Roman" w:cs="Times New Roman"/>
                <w:color w:val="000000" w:themeColor="text1"/>
                <w:lang w:val="en-US"/>
              </w:rPr>
            </w:pPr>
            <w:ins w:id="243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172.23.212.10</w:t>
              </w:r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</w:ins>
          </w:p>
          <w:p w:rsidR="005D161E" w:rsidRPr="00D842AE" w:rsidDel="00967452" w:rsidRDefault="00967452">
            <w:pPr>
              <w:rPr>
                <w:ins w:id="244" w:author="Radu, Dmitriy G." w:date="2020-03-18T10:05:00Z"/>
                <w:del w:id="245" w:author="Burnashev, Yuriy Yu." w:date="2020-04-01T22:01:00Z"/>
                <w:rFonts w:ascii="Times New Roman" w:hAnsi="Times New Roman" w:cs="Times New Roman"/>
                <w:color w:val="000000" w:themeColor="text1"/>
                <w:lang w:val="en-US"/>
                <w:rPrChange w:id="246" w:author="Burnashev, Yuriy Yu." w:date="2020-03-15T17:54:00Z">
                  <w:rPr>
                    <w:ins w:id="247" w:author="Radu, Dmitriy G." w:date="2020-03-18T10:05:00Z"/>
                    <w:del w:id="248" w:author="Burnashev, Yuriy Yu." w:date="2020-04-01T22:01:00Z"/>
                    <w:rFonts w:ascii="Arial" w:eastAsia="Times New Roman" w:hAnsi="Arial" w:cs="Arial"/>
                  </w:rPr>
                </w:rPrChange>
              </w:rPr>
              <w:pPrChange w:id="249" w:author="Burnashev, Yuriy Yu." w:date="2020-04-01T22:01:00Z">
                <w:pPr>
                  <w:widowControl/>
                </w:pPr>
              </w:pPrChange>
            </w:pPr>
            <w:ins w:id="250" w:author="Radu, Dmitriy G." w:date="2020-03-18T10:05:00Z">
              <w:r w:rsidRPr="0096745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C</w:t>
              </w:r>
              <w:r w:rsidR="005D161E" w:rsidRPr="00D842AE">
                <w:rPr>
                  <w:rFonts w:ascii="Times New Roman" w:hAnsi="Times New Roman" w:cs="Times New Roman"/>
                  <w:color w:val="000000" w:themeColor="text1"/>
                  <w:lang w:val="en-US"/>
                  <w:rPrChange w:id="251" w:author="Burnashev, Yuriy Yu." w:date="2020-03-15T17:54:00Z">
                    <w:rPr>
                      <w:rFonts w:ascii="Arial" w:hAnsi="Arial" w:cs="Arial"/>
                      <w:sz w:val="23"/>
                      <w:szCs w:val="23"/>
                    </w:rPr>
                  </w:rPrChange>
                </w:rPr>
                <w:t>ombine</w:t>
              </w:r>
            </w:ins>
            <w:ins w:id="252" w:author="Burnashev, Yuriy Yu." w:date="2020-04-01T22:01:00Z">
              <w:r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</w:t>
              </w:r>
            </w:ins>
          </w:p>
          <w:p w:rsidR="005D161E" w:rsidRPr="008850FE" w:rsidRDefault="005D161E">
            <w:pPr>
              <w:rPr>
                <w:rFonts w:ascii="Times New Roman" w:hAnsi="Times New Roman" w:cs="Times New Roman"/>
                <w:color w:val="000000" w:themeColor="text1"/>
              </w:rPr>
              <w:pPrChange w:id="253" w:author="Burnashev, Yuriy Yu." w:date="2020-04-01T22:01:00Z">
                <w:pPr>
                  <w:widowControl/>
                </w:pPr>
              </w:pPrChange>
            </w:pPr>
            <w:ins w:id="254" w:author="Radu, Dmitriy G." w:date="2020-03-18T10:05:00Z">
              <w:del w:id="255" w:author="Burnashev, Yuriy Yu." w:date="2020-04-01T22:00:00Z">
                <w:r w:rsidRPr="008850FE" w:rsidDel="00967452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  <w:delText>/dev/sda1</w:delText>
                </w:r>
                <w:r w:rsidRPr="008850FE" w:rsidDel="00967452">
                  <w:rPr>
                    <w:rFonts w:ascii="Times New Roman" w:hAnsi="Times New Roman" w:cs="Times New Roman"/>
                    <w:color w:val="000000" w:themeColor="text1"/>
                  </w:rPr>
                  <w:delText xml:space="preserve"> </w:delText>
                </w:r>
              </w:del>
              <w:proofErr w:type="spellStart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NetUp</w:t>
              </w:r>
            </w:ins>
            <w:proofErr w:type="spellEnd"/>
            <w:del w:id="256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Pelco Endura WS5080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>(УППГ)</w:delText>
              </w:r>
            </w:del>
          </w:p>
        </w:tc>
      </w:tr>
      <w:tr w:rsidR="005D161E" w:rsidRPr="008850FE" w:rsidTr="005D161E">
        <w:trPr>
          <w:trHeight w:val="252"/>
          <w:jc w:val="center"/>
          <w:trPrChange w:id="257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258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tcPrChange w:id="259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60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61" w:author="Radu, Dmitriy G." w:date="2020-03-18T10:05:00Z">
              <w:tcPr>
                <w:tcW w:w="2529" w:type="dxa"/>
              </w:tcPr>
            </w:tcPrChange>
          </w:tcPr>
          <w:p w:rsidR="005D161E" w:rsidRPr="00D842AE" w:rsidRDefault="005D161E" w:rsidP="00BE7547">
            <w:pPr>
              <w:rPr>
                <w:ins w:id="262" w:author="Radu, Dmitriy G." w:date="2020-03-18T10:05:00Z"/>
                <w:rFonts w:ascii="Times New Roman" w:hAnsi="Times New Roman" w:cs="Times New Roman"/>
                <w:color w:val="000000" w:themeColor="text1"/>
                <w:rPrChange w:id="263" w:author="Burnashev, Yuriy Yu." w:date="2020-03-15T17:54:00Z">
                  <w:rPr>
                    <w:ins w:id="264" w:author="Radu, Dmitriy G." w:date="2020-03-18T10:05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265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172.23.212.11</w:t>
              </w:r>
              <w:del w:id="266" w:author="Burnashev, Yuriy Yu." w:date="2020-04-01T22:01:00Z">
                <w:r w:rsidRPr="008850FE" w:rsidDel="00967452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  <w:delText>/dev/sda1</w:delText>
                </w:r>
              </w:del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</w:ins>
          </w:p>
          <w:p w:rsidR="005D161E" w:rsidRPr="008850FE" w:rsidDel="00D66EB2" w:rsidRDefault="005D161E" w:rsidP="00D842AE">
            <w:pPr>
              <w:rPr>
                <w:ins w:id="267" w:author="Burnashev, Yuriy Yu." w:date="2020-03-15T17:54:00Z"/>
                <w:del w:id="268" w:author="Radu, Dmitriy G." w:date="2020-03-18T10:05:00Z"/>
                <w:rFonts w:ascii="Times New Roman" w:hAnsi="Times New Roman" w:cs="Times New Roman"/>
                <w:color w:val="000000" w:themeColor="text1"/>
                <w:lang w:val="en-US"/>
              </w:rPr>
            </w:pPr>
            <w:ins w:id="269" w:author="Radu, Dmitriy G." w:date="2020-03-18T10:05:00Z">
              <w:r w:rsidRPr="00D842AE">
                <w:rPr>
                  <w:rFonts w:ascii="Times New Roman" w:hAnsi="Times New Roman" w:cs="Times New Roman"/>
                  <w:color w:val="000000" w:themeColor="text1"/>
                  <w:lang w:val="en-US"/>
                  <w:rPrChange w:id="270" w:author="Burnashev, Yuriy Yu." w:date="2020-03-15T17:55:00Z">
                    <w:rPr>
                      <w:rFonts w:ascii="Arial" w:hAnsi="Arial" w:cs="Arial"/>
                      <w:sz w:val="23"/>
                      <w:szCs w:val="23"/>
                    </w:rPr>
                  </w:rPrChange>
                </w:rPr>
                <w:t xml:space="preserve">Streamer </w:t>
              </w:r>
              <w:proofErr w:type="spellStart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NetUp</w:t>
              </w:r>
            </w:ins>
            <w:proofErr w:type="spellEnd"/>
            <w:del w:id="271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172.23.212.10</w:delText>
              </w:r>
            </w:del>
            <w:ins w:id="272" w:author="Burnashev, Yuriy Yu." w:date="2020-03-15T17:54:00Z">
              <w:del w:id="273" w:author="Radu, Dmitriy G." w:date="2020-03-18T10:05:00Z">
                <w:r w:rsidDel="00D66EB2">
                  <w:rPr>
                    <w:rFonts w:ascii="Times New Roman" w:hAnsi="Times New Roman" w:cs="Times New Roman"/>
                    <w:color w:val="000000" w:themeColor="text1"/>
                  </w:rPr>
                  <w:delText xml:space="preserve"> </w:delText>
                </w:r>
              </w:del>
            </w:ins>
          </w:p>
          <w:p w:rsidR="005D161E" w:rsidRPr="00D842AE" w:rsidDel="00D66EB2" w:rsidRDefault="005D161E">
            <w:pPr>
              <w:rPr>
                <w:ins w:id="274" w:author="Burnashev, Yuriy Yu." w:date="2020-03-15T17:54:00Z"/>
                <w:del w:id="275" w:author="Radu, Dmitriy G." w:date="2020-03-18T10:05:00Z"/>
                <w:rFonts w:ascii="Times New Roman" w:hAnsi="Times New Roman" w:cs="Times New Roman"/>
                <w:color w:val="000000" w:themeColor="text1"/>
                <w:lang w:val="en-US"/>
                <w:rPrChange w:id="276" w:author="Burnashev, Yuriy Yu." w:date="2020-03-15T17:54:00Z">
                  <w:rPr>
                    <w:ins w:id="277" w:author="Burnashev, Yuriy Yu." w:date="2020-03-15T17:54:00Z"/>
                    <w:del w:id="278" w:author="Radu, Dmitriy G." w:date="2020-03-18T10:05:00Z"/>
                    <w:rFonts w:ascii="Arial" w:eastAsia="Times New Roman" w:hAnsi="Arial" w:cs="Arial"/>
                  </w:rPr>
                </w:rPrChange>
              </w:rPr>
              <w:pPrChange w:id="279" w:author="Burnashev, Yuriy Yu." w:date="2020-03-15T17:54:00Z">
                <w:pPr>
                  <w:widowControl/>
                </w:pPr>
              </w:pPrChange>
            </w:pPr>
            <w:ins w:id="280" w:author="Burnashev, Yuriy Yu." w:date="2020-03-15T17:54:00Z">
              <w:del w:id="281" w:author="Radu, Dmitriy G." w:date="2020-03-18T10:05:00Z">
                <w:r w:rsidRPr="00D842AE" w:rsidDel="00D66EB2">
                  <w:rPr>
                    <w:rFonts w:ascii="Times New Roman" w:hAnsi="Times New Roman" w:cs="Times New Roman"/>
                    <w:color w:val="000000" w:themeColor="text1"/>
                    <w:lang w:val="en-US"/>
                    <w:rPrChange w:id="282" w:author="Burnashev, Yuriy Yu." w:date="2020-03-15T17:54:00Z">
                      <w:rPr>
                        <w:rFonts w:ascii="Arial" w:hAnsi="Arial" w:cs="Arial"/>
                        <w:sz w:val="23"/>
                        <w:szCs w:val="23"/>
                      </w:rPr>
                    </w:rPrChange>
                  </w:rPr>
                  <w:delText>combine</w:delText>
                </w:r>
              </w:del>
            </w:ins>
          </w:p>
          <w:p w:rsidR="005D161E" w:rsidRPr="008850FE" w:rsidRDefault="005D161E" w:rsidP="00D842A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del w:id="283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/dev/sda1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 xml:space="preserve">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NetUp</w:delText>
              </w:r>
            </w:del>
          </w:p>
        </w:tc>
      </w:tr>
      <w:tr w:rsidR="005D161E" w:rsidRPr="008850FE" w:rsidTr="005D161E">
        <w:trPr>
          <w:trHeight w:val="252"/>
          <w:jc w:val="center"/>
          <w:trPrChange w:id="284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285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286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287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288" w:author="Radu, Dmitriy G." w:date="2020-03-18T10:05:00Z">
              <w:tcPr>
                <w:tcW w:w="2529" w:type="dxa"/>
              </w:tcPr>
            </w:tcPrChange>
          </w:tcPr>
          <w:p w:rsidR="005D161E" w:rsidRPr="00D842AE" w:rsidDel="00D66EB2" w:rsidRDefault="005D161E" w:rsidP="00BE7547">
            <w:pPr>
              <w:rPr>
                <w:del w:id="289" w:author="Radu, Dmitriy G." w:date="2020-03-18T10:05:00Z"/>
                <w:rFonts w:ascii="Times New Roman" w:hAnsi="Times New Roman" w:cs="Times New Roman"/>
                <w:color w:val="000000" w:themeColor="text1"/>
                <w:rPrChange w:id="290" w:author="Burnashev, Yuriy Yu." w:date="2020-03-15T17:54:00Z">
                  <w:rPr>
                    <w:del w:id="291" w:author="Radu, Dmitriy G." w:date="2020-03-18T10:05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292" w:author="Radu, Dmitriy G." w:date="2020-03-18T10:05:00Z">
              <w:r w:rsidRPr="00D842AE">
                <w:rPr>
                  <w:rFonts w:ascii="Times New Roman" w:hAnsi="Times New Roman" w:cs="Times New Roman"/>
                  <w:color w:val="000000" w:themeColor="text1"/>
                  <w:lang w:val="en-US"/>
                  <w:rPrChange w:id="293" w:author="Burnashev, Yuriy Yu." w:date="2020-03-15T17:58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t xml:space="preserve">172.23.212.12 TVOD </w:t>
              </w:r>
              <w:proofErr w:type="spellStart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NetUp</w:t>
              </w:r>
            </w:ins>
            <w:proofErr w:type="spellEnd"/>
            <w:del w:id="294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172.23.212.11/dev/sda1</w:delText>
              </w:r>
            </w:del>
            <w:ins w:id="295" w:author="Burnashev, Yuriy Yu." w:date="2020-03-15T17:54:00Z">
              <w:del w:id="296" w:author="Radu, Dmitriy G." w:date="2020-03-18T10:05:00Z">
                <w:r w:rsidDel="00D66EB2">
                  <w:rPr>
                    <w:rFonts w:ascii="Times New Roman" w:hAnsi="Times New Roman" w:cs="Times New Roman"/>
                    <w:color w:val="000000" w:themeColor="text1"/>
                  </w:rPr>
                  <w:delText xml:space="preserve"> </w:delText>
                </w:r>
              </w:del>
            </w:ins>
          </w:p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297" w:author="Burnashev, Yuriy Yu." w:date="2020-03-15T17:55:00Z">
              <w:del w:id="298" w:author="Radu, Dmitriy G." w:date="2020-03-18T10:05:00Z">
                <w:r w:rsidRPr="00D842AE" w:rsidDel="00D66EB2">
                  <w:rPr>
                    <w:rFonts w:ascii="Times New Roman" w:hAnsi="Times New Roman" w:cs="Times New Roman"/>
                    <w:color w:val="000000" w:themeColor="text1"/>
                    <w:lang w:val="en-US"/>
                    <w:rPrChange w:id="299" w:author="Burnashev, Yuriy Yu." w:date="2020-03-15T17:55:00Z">
                      <w:rPr>
                        <w:rFonts w:ascii="Arial" w:hAnsi="Arial" w:cs="Arial"/>
                        <w:sz w:val="23"/>
                        <w:szCs w:val="23"/>
                      </w:rPr>
                    </w:rPrChange>
                  </w:rPr>
                  <w:delText xml:space="preserve">Streamer </w:delText>
                </w:r>
              </w:del>
            </w:ins>
            <w:del w:id="300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NetUp</w:delText>
              </w:r>
            </w:del>
          </w:p>
        </w:tc>
      </w:tr>
      <w:tr w:rsidR="005D161E" w:rsidRPr="00C87737" w:rsidTr="005D161E">
        <w:trPr>
          <w:trHeight w:val="252"/>
          <w:jc w:val="center"/>
          <w:ins w:id="301" w:author="Burnashev, Yuriy Yu." w:date="2020-03-15T17:56:00Z"/>
          <w:trPrChange w:id="302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303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ins w:id="304" w:author="Burnashev, Yuriy Yu." w:date="2020-03-15T17:56:00Z"/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305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ins w:id="306" w:author="Burnashev, Yuriy Yu." w:date="2020-03-15T17:56:00Z"/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307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ins w:id="308" w:author="Burnashev, Yuriy Yu." w:date="2020-03-15T17:56:00Z"/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309" w:author="Radu, Dmitriy G." w:date="2020-03-18T10:05:00Z">
              <w:tcPr>
                <w:tcW w:w="2529" w:type="dxa"/>
              </w:tcPr>
            </w:tcPrChange>
          </w:tcPr>
          <w:p w:rsidR="005D161E" w:rsidRPr="005D161E" w:rsidRDefault="005D161E" w:rsidP="00BE7547">
            <w:pPr>
              <w:rPr>
                <w:ins w:id="310" w:author="Burnashev, Yuriy Yu." w:date="2020-03-15T17:56:00Z"/>
                <w:rFonts w:ascii="Times New Roman" w:hAnsi="Times New Roman" w:cs="Times New Roman"/>
                <w:color w:val="000000" w:themeColor="text1"/>
                <w:lang w:val="en-US"/>
              </w:rPr>
            </w:pPr>
            <w:ins w:id="311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Cisco 2911 </w:t>
              </w:r>
              <w:r w:rsidRPr="005D161E">
                <w:rPr>
                  <w:rFonts w:ascii="Times New Roman" w:hAnsi="Times New Roman" w:cs="Times New Roman"/>
                  <w:color w:val="000000" w:themeColor="text1"/>
                  <w:lang w:val="en-US"/>
                  <w:rPrChange w:id="312" w:author="Radu, Dmitriy G." w:date="2020-03-18T10:05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t>(</w:t>
              </w:r>
              <w:r w:rsidRPr="00935EB1">
                <w:rPr>
                  <w:rFonts w:ascii="Times New Roman CYR" w:hAnsi="Times New Roman CYR" w:cs="Times New Roman CYR"/>
                  <w:sz w:val="24"/>
                  <w:szCs w:val="24"/>
                </w:rPr>
                <w:t>Медиа</w:t>
              </w:r>
              <w:r w:rsidRPr="005D161E">
                <w:rPr>
                  <w:rFonts w:ascii="Times New Roman CYR" w:hAnsi="Times New Roman CYR" w:cs="Times New Roman CYR"/>
                  <w:sz w:val="24"/>
                  <w:szCs w:val="24"/>
                  <w:lang w:val="en-US"/>
                  <w:rPrChange w:id="313" w:author="Radu, Dmitriy G." w:date="2020-03-18T10:05:00Z">
                    <w:rPr>
                      <w:rFonts w:ascii="Times New Roman CYR" w:hAnsi="Times New Roman CYR" w:cs="Times New Roman CYR"/>
                      <w:sz w:val="24"/>
                      <w:szCs w:val="24"/>
                    </w:rPr>
                  </w:rPrChange>
                </w:rPr>
                <w:t>-</w:t>
              </w:r>
              <w:r w:rsidRPr="00935EB1">
                <w:rPr>
                  <w:rFonts w:ascii="Times New Roman CYR" w:hAnsi="Times New Roman CYR" w:cs="Times New Roman CYR"/>
                  <w:sz w:val="24"/>
                  <w:szCs w:val="24"/>
                </w:rPr>
                <w:lastRenderedPageBreak/>
                <w:t>шлюз</w:t>
              </w:r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TETRA</w:t>
              </w:r>
              <w:r w:rsidRPr="005D161E">
                <w:rPr>
                  <w:rFonts w:ascii="Times New Roman" w:hAnsi="Times New Roman" w:cs="Times New Roman"/>
                  <w:color w:val="000000" w:themeColor="text1"/>
                  <w:lang w:val="en-US"/>
                  <w:rPrChange w:id="314" w:author="Radu, Dmitriy G." w:date="2020-03-18T10:05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t xml:space="preserve">)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172.23.222.42 </w:t>
              </w:r>
              <w:r w:rsidRPr="008850FE" w:rsidDel="00D842A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TETRA</w:t>
              </w:r>
            </w:ins>
            <w:ins w:id="315" w:author="Burnashev, Yuriy Yu." w:date="2020-03-15T17:56:00Z">
              <w:del w:id="316" w:author="Radu, Dmitriy G." w:date="2020-03-18T10:05:00Z">
                <w:r w:rsidRPr="00D842AE" w:rsidDel="00D66EB2">
                  <w:rPr>
                    <w:rFonts w:ascii="Times New Roman" w:hAnsi="Times New Roman" w:cs="Times New Roman"/>
                    <w:color w:val="000000" w:themeColor="text1"/>
                    <w:lang w:val="en-US"/>
                    <w:rPrChange w:id="317" w:author="Burnashev, Yuriy Yu." w:date="2020-03-15T17:58:00Z">
                      <w:rPr>
                        <w:rFonts w:ascii="Times New Roman" w:hAnsi="Times New Roman" w:cs="Times New Roman"/>
                        <w:color w:val="000000" w:themeColor="text1"/>
                      </w:rPr>
                    </w:rPrChange>
                  </w:rPr>
                  <w:delText xml:space="preserve">172.23.212.12 </w:delText>
                </w:r>
              </w:del>
            </w:ins>
            <w:ins w:id="318" w:author="Burnashev, Yuriy Yu." w:date="2020-03-15T17:58:00Z">
              <w:del w:id="319" w:author="Radu, Dmitriy G." w:date="2020-03-18T10:05:00Z">
                <w:r w:rsidRPr="00D842AE" w:rsidDel="00D66EB2">
                  <w:rPr>
                    <w:rFonts w:ascii="Times New Roman" w:hAnsi="Times New Roman" w:cs="Times New Roman"/>
                    <w:color w:val="000000" w:themeColor="text1"/>
                    <w:lang w:val="en-US"/>
                    <w:rPrChange w:id="320" w:author="Burnashev, Yuriy Yu." w:date="2020-03-15T17:58:00Z">
                      <w:rPr>
                        <w:rFonts w:ascii="Arial" w:hAnsi="Arial" w:cs="Arial"/>
                      </w:rPr>
                    </w:rPrChange>
                  </w:rPr>
                  <w:delText xml:space="preserve">TVOD </w:delText>
                </w:r>
                <w:r w:rsidRPr="008850FE" w:rsidDel="00D66EB2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  <w:delText>NetUp</w:delText>
                </w:r>
              </w:del>
            </w:ins>
          </w:p>
        </w:tc>
      </w:tr>
      <w:tr w:rsidR="005D161E" w:rsidRPr="008850FE" w:rsidTr="005D161E">
        <w:trPr>
          <w:trHeight w:val="252"/>
          <w:jc w:val="center"/>
          <w:trPrChange w:id="321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322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323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324" w:author="Radu, Dmitriy G." w:date="2020-03-18T10:05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325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5D161E" w:rsidRDefault="005D161E" w:rsidP="00BE7547">
            <w:pPr>
              <w:rPr>
                <w:rFonts w:ascii="Times New Roman" w:hAnsi="Times New Roman" w:cs="Times New Roman"/>
                <w:lang w:val="en-US"/>
                <w:rPrChange w:id="326" w:author="Radu, Dmitriy G." w:date="2020-03-18T10:05:00Z">
                  <w:rPr>
                    <w:rFonts w:ascii="Times New Roman" w:hAnsi="Times New Roman" w:cs="Times New Roman"/>
                  </w:rPr>
                </w:rPrChange>
              </w:rPr>
            </w:pPr>
          </w:p>
        </w:tc>
        <w:tc>
          <w:tcPr>
            <w:tcW w:w="2499" w:type="dxa"/>
            <w:tcPrChange w:id="327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D842AE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328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Cisco Catalyst 3650  172.23.222.6</w:t>
              </w:r>
              <w:r w:rsidRPr="008850FE" w:rsidDel="00CE1B67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5</w:t>
              </w:r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 </w:t>
              </w:r>
              <w:r w:rsidRPr="00647D0F">
                <w:rPr>
                  <w:rFonts w:ascii="Times New Roman CYR" w:hAnsi="Times New Roman CYR" w:cs="Times New Roman CYR"/>
                  <w:sz w:val="24"/>
                  <w:szCs w:val="24"/>
                </w:rPr>
                <w:t>Cisco4DXT3p</w:t>
              </w:r>
              <w:r w:rsidRPr="008850FE" w:rsidDel="00CE1B67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TETRA</w:t>
              </w:r>
            </w:ins>
            <w:del w:id="329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Cisco 2911 </w:delText>
              </w:r>
            </w:del>
            <w:ins w:id="330" w:author="Burnashev, Yuriy Yu." w:date="2020-03-15T17:59:00Z">
              <w:del w:id="331" w:author="Radu, Dmitriy G." w:date="2020-03-18T10:05:00Z">
                <w:r w:rsidDel="00D66EB2">
                  <w:rPr>
                    <w:rFonts w:ascii="Times New Roman" w:hAnsi="Times New Roman" w:cs="Times New Roman"/>
                    <w:color w:val="000000" w:themeColor="text1"/>
                  </w:rPr>
                  <w:delText>(</w:delText>
                </w:r>
                <w:r w:rsidRPr="00935EB1" w:rsidDel="00D66EB2">
                  <w:rPr>
                    <w:rFonts w:ascii="Times New Roman CYR" w:hAnsi="Times New Roman CYR" w:cs="Times New Roman CYR"/>
                    <w:sz w:val="24"/>
                    <w:szCs w:val="24"/>
                  </w:rPr>
                  <w:delText>Медиа-шлюз</w:delText>
                </w:r>
              </w:del>
            </w:ins>
            <w:ins w:id="332" w:author="Burnashev, Yuriy Yu." w:date="2020-03-15T18:01:00Z">
              <w:del w:id="333" w:author="Radu, Dmitriy G." w:date="2020-03-18T10:05:00Z">
                <w:r w:rsidRPr="008850FE" w:rsidDel="00D66EB2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  <w:delText xml:space="preserve"> TETRA</w:delText>
                </w:r>
              </w:del>
            </w:ins>
            <w:ins w:id="334" w:author="Burnashev, Yuriy Yu." w:date="2020-03-15T17:59:00Z">
              <w:del w:id="335" w:author="Radu, Dmitriy G." w:date="2020-03-18T10:05:00Z">
                <w:r w:rsidDel="00D66EB2">
                  <w:rPr>
                    <w:rFonts w:ascii="Times New Roman" w:hAnsi="Times New Roman" w:cs="Times New Roman"/>
                    <w:color w:val="000000" w:themeColor="text1"/>
                  </w:rPr>
                  <w:delText>)</w:delText>
                </w:r>
              </w:del>
            </w:ins>
            <w:ins w:id="336" w:author="Burnashev, Yuriy Yu." w:date="2020-03-15T18:01:00Z">
              <w:del w:id="337" w:author="Radu, Dmitriy G." w:date="2020-03-18T10:05:00Z">
                <w:r w:rsidDel="00D66EB2">
                  <w:rPr>
                    <w:rFonts w:ascii="Times New Roman" w:hAnsi="Times New Roman" w:cs="Times New Roman"/>
                    <w:color w:val="000000" w:themeColor="text1"/>
                  </w:rPr>
                  <w:delText xml:space="preserve"> </w:delText>
                </w:r>
              </w:del>
            </w:ins>
            <w:del w:id="338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172.23.222.42 TETRA</w:delText>
              </w:r>
            </w:del>
          </w:p>
        </w:tc>
      </w:tr>
      <w:tr w:rsidR="005D161E" w:rsidRPr="008850FE" w:rsidTr="005D161E">
        <w:trPr>
          <w:trHeight w:val="252"/>
          <w:jc w:val="center"/>
          <w:trPrChange w:id="339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340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341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342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343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344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 xml:space="preserve">DXT3P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 xml:space="preserve">коммутатор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TETRA EADS</w:t>
              </w:r>
            </w:ins>
            <w:del w:id="345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Cisco Catalyst 3650  172.23.222.65 </w:delText>
              </w:r>
            </w:del>
            <w:ins w:id="346" w:author="Burnashev, Yuriy Yu." w:date="2020-03-15T18:03:00Z">
              <w:del w:id="347" w:author="Radu, Dmitriy G." w:date="2020-03-18T10:05:00Z">
                <w:r w:rsidRPr="00647D0F" w:rsidDel="00D66EB2">
                  <w:rPr>
                    <w:rFonts w:ascii="Times New Roman CYR" w:hAnsi="Times New Roman CYR" w:cs="Times New Roman CYR"/>
                    <w:sz w:val="24"/>
                    <w:szCs w:val="24"/>
                  </w:rPr>
                  <w:delText>Cisco4DXT3p</w:delText>
                </w:r>
              </w:del>
            </w:ins>
            <w:del w:id="348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TETRA</w:delText>
              </w:r>
            </w:del>
          </w:p>
        </w:tc>
      </w:tr>
      <w:tr w:rsidR="005D161E" w:rsidRPr="008850FE" w:rsidTr="005D161E">
        <w:trPr>
          <w:trHeight w:val="252"/>
          <w:jc w:val="center"/>
          <w:trPrChange w:id="349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350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vAlign w:val="bottom"/>
            <w:tcPrChange w:id="351" w:author="Radu, Dmitriy G." w:date="2020-03-18T10:05:00Z">
              <w:tcPr>
                <w:tcW w:w="2662" w:type="dxa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352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353" w:author="Radu, Dmitriy G." w:date="2020-03-18T10:05:00Z">
              <w:tcPr>
                <w:tcW w:w="2529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354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</w:rPr>
                <w:t xml:space="preserve">Диспетчер </w:t>
              </w:r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Cassidian-DS2NM</w:t>
              </w:r>
              <w:r>
                <w:rPr>
                  <w:rFonts w:ascii="Times New Roman" w:hAnsi="Times New Roman" w:cs="Times New Roman"/>
                  <w:color w:val="000000" w:themeColor="text1"/>
                </w:rPr>
                <w:t xml:space="preserve"> </w:t>
              </w:r>
              <w:r w:rsidRPr="001D748A">
                <w:rPr>
                  <w:rFonts w:ascii="Times New Roman" w:hAnsi="Times New Roman"/>
                  <w:lang w:val="en-US"/>
                </w:rPr>
                <w:t>172.23.222.66</w:t>
              </w:r>
            </w:ins>
            <w:del w:id="355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 xml:space="preserve">DXT3P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 xml:space="preserve">коммутатор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TETRA EADS</w:delText>
              </w:r>
            </w:del>
          </w:p>
        </w:tc>
      </w:tr>
      <w:tr w:rsidR="005D161E" w:rsidRPr="008850FE" w:rsidTr="005D161E">
        <w:trPr>
          <w:trHeight w:val="252"/>
          <w:jc w:val="center"/>
          <w:trPrChange w:id="356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357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tcPrChange w:id="358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tcPrChange w:id="359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vAlign w:val="bottom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360" w:author="Radu, Dmitriy G." w:date="2020-03-18T10:05:00Z">
              <w:tcPr>
                <w:tcW w:w="2529" w:type="dxa"/>
              </w:tcPr>
            </w:tcPrChange>
          </w:tcPr>
          <w:p w:rsidR="005D161E" w:rsidRDefault="005D161E" w:rsidP="00BE7547">
            <w:pPr>
              <w:rPr>
                <w:ins w:id="361" w:author="Radu, Dmitriy G." w:date="2020-03-18T10:05:00Z"/>
                <w:rFonts w:ascii="Times New Roman" w:hAnsi="Times New Roman" w:cs="Times New Roman"/>
                <w:color w:val="000000" w:themeColor="text1"/>
                <w:lang w:val="en-US"/>
              </w:rPr>
            </w:pPr>
            <w:proofErr w:type="spellStart"/>
            <w:ins w:id="362" w:author="Radu, Dmitriy G." w:date="2020-03-18T10:05:00Z"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Cassidian</w:t>
              </w:r>
              <w:proofErr w:type="spellEnd"/>
              <w:r w:rsidRPr="008850FE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t>-RECORDER</w:t>
              </w:r>
            </w:ins>
          </w:p>
          <w:p w:rsidR="005D161E" w:rsidRPr="00CE1B67" w:rsidRDefault="005D161E" w:rsidP="00BE7547">
            <w:pPr>
              <w:rPr>
                <w:rFonts w:ascii="Times New Roman" w:hAnsi="Times New Roman" w:cs="Times New Roman"/>
                <w:color w:val="000000" w:themeColor="text1"/>
                <w:rPrChange w:id="363" w:author="Burnashev, Yuriy Yu." w:date="2020-03-15T18:0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364" w:author="Radu, Dmitriy G." w:date="2020-03-18T10:05:00Z">
              <w:r w:rsidRPr="001D748A">
                <w:rPr>
                  <w:rFonts w:ascii="Times New Roman" w:hAnsi="Times New Roman"/>
                  <w:lang w:val="en-US"/>
                </w:rPr>
                <w:t>172.23.222.68</w:t>
              </w:r>
            </w:ins>
            <w:del w:id="365" w:author="Radu, Dmitriy G." w:date="2020-03-18T10:05:00Z">
              <w:r w:rsidRPr="008850FE" w:rsidDel="00D66EB2">
                <w:rPr>
                  <w:rFonts w:ascii="Times New Roman" w:hAnsi="Times New Roman" w:cs="Times New Roman"/>
                  <w:color w:val="000000" w:themeColor="text1"/>
                </w:rPr>
                <w:delText xml:space="preserve">Диспетчер </w:delText>
              </w:r>
              <w:r w:rsidRPr="008850FE" w:rsidDel="00D66EB2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Cassidian-DS2NM</w:delText>
              </w:r>
            </w:del>
            <w:ins w:id="366" w:author="Burnashev, Yuriy Yu." w:date="2020-03-15T18:04:00Z">
              <w:del w:id="367" w:author="Radu, Dmitriy G." w:date="2020-03-18T10:05:00Z">
                <w:r w:rsidDel="00D66EB2">
                  <w:rPr>
                    <w:rFonts w:ascii="Times New Roman" w:hAnsi="Times New Roman" w:cs="Times New Roman"/>
                    <w:color w:val="000000" w:themeColor="text1"/>
                  </w:rPr>
                  <w:delText xml:space="preserve"> </w:delText>
                </w:r>
                <w:r w:rsidRPr="001D748A" w:rsidDel="00D66EB2">
                  <w:rPr>
                    <w:rFonts w:ascii="Times New Roman" w:hAnsi="Times New Roman"/>
                    <w:lang w:val="en-US"/>
                  </w:rPr>
                  <w:delText>172.23.222.66</w:delText>
                </w:r>
              </w:del>
            </w:ins>
          </w:p>
        </w:tc>
      </w:tr>
      <w:tr w:rsidR="005D161E" w:rsidRPr="008850FE" w:rsidTr="005D161E">
        <w:trPr>
          <w:trHeight w:val="252"/>
          <w:jc w:val="center"/>
          <w:trPrChange w:id="368" w:author="Radu, Dmitriy G." w:date="2020-03-18T10:05:00Z">
            <w:trPr>
              <w:trHeight w:val="252"/>
              <w:jc w:val="center"/>
            </w:trPr>
          </w:trPrChange>
        </w:trPr>
        <w:tc>
          <w:tcPr>
            <w:tcW w:w="2499" w:type="dxa"/>
            <w:tcPrChange w:id="369" w:author="Radu, Dmitriy G." w:date="2020-03-18T10:05:00Z">
              <w:tcPr>
                <w:tcW w:w="2438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99" w:type="dxa"/>
            <w:tcPrChange w:id="370" w:author="Radu, Dmitriy G." w:date="2020-03-18T10:05:00Z">
              <w:tcPr>
                <w:tcW w:w="2662" w:type="dxa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PrChange w:id="371" w:author="Radu, Dmitriy G." w:date="2020-03-18T10:05:00Z">
              <w:tcPr>
                <w:tcW w:w="26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</w:tcPr>
            </w:tcPrChange>
          </w:tcPr>
          <w:p w:rsidR="005D161E" w:rsidRPr="008850FE" w:rsidRDefault="005D161E" w:rsidP="00BE75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99" w:type="dxa"/>
            <w:tcPrChange w:id="372" w:author="Radu, Dmitriy G." w:date="2020-03-18T10:05:00Z">
              <w:tcPr>
                <w:tcW w:w="2529" w:type="dxa"/>
              </w:tcPr>
            </w:tcPrChange>
          </w:tcPr>
          <w:p w:rsidR="005D161E" w:rsidDel="00816A0A" w:rsidRDefault="005D161E" w:rsidP="00BE7547">
            <w:pPr>
              <w:rPr>
                <w:ins w:id="373" w:author="Burnashev, Yuriy Yu." w:date="2020-03-15T18:04:00Z"/>
                <w:del w:id="374" w:author="Radu, Dmitriy G." w:date="2020-03-18T10:05:00Z"/>
                <w:rFonts w:ascii="Times New Roman" w:hAnsi="Times New Roman" w:cs="Times New Roman"/>
                <w:color w:val="000000" w:themeColor="text1"/>
                <w:lang w:val="en-US"/>
              </w:rPr>
            </w:pPr>
            <w:del w:id="375" w:author="Radu, Dmitriy G." w:date="2020-03-18T10:05:00Z">
              <w:r w:rsidRPr="008850FE" w:rsidDel="00816A0A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delText>Cassidian-RECORDER</w:delText>
              </w:r>
            </w:del>
          </w:p>
          <w:p w:rsidR="005D161E" w:rsidRPr="008850FE" w:rsidRDefault="005D161E" w:rsidP="00BE7547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ins w:id="376" w:author="Burnashev, Yuriy Yu." w:date="2020-03-15T18:04:00Z">
              <w:del w:id="377" w:author="Radu, Dmitriy G." w:date="2020-03-18T10:05:00Z">
                <w:r w:rsidRPr="001D748A" w:rsidDel="00816A0A">
                  <w:rPr>
                    <w:rFonts w:ascii="Times New Roman" w:hAnsi="Times New Roman"/>
                    <w:lang w:val="en-US"/>
                  </w:rPr>
                  <w:delText>172.23.222.68</w:delText>
                </w:r>
              </w:del>
            </w:ins>
          </w:p>
        </w:tc>
      </w:tr>
    </w:tbl>
    <w:p w:rsidR="007F6C43" w:rsidRDefault="007F6C43" w:rsidP="007F6C43">
      <w:pPr>
        <w:ind w:left="855"/>
        <w:rPr>
          <w:rFonts w:ascii="Times New Roman" w:hAnsi="Times New Roman" w:cs="Times New Roman"/>
        </w:rPr>
      </w:pPr>
    </w:p>
    <w:p w:rsidR="007F6C43" w:rsidDel="007B374D" w:rsidRDefault="007F6C43" w:rsidP="007F6C43">
      <w:pPr>
        <w:ind w:left="855"/>
        <w:rPr>
          <w:del w:id="378" w:author="Burnashev, Yuriy Yu." w:date="2020-03-17T08:10:00Z"/>
          <w:rFonts w:ascii="Times New Roman" w:hAnsi="Times New Roman" w:cs="Times New Roman"/>
        </w:rPr>
      </w:pPr>
    </w:p>
    <w:p w:rsidR="007F6C43" w:rsidDel="007B374D" w:rsidRDefault="007F6C43" w:rsidP="007F6C43">
      <w:pPr>
        <w:ind w:left="855"/>
        <w:rPr>
          <w:del w:id="379" w:author="Burnashev, Yuriy Yu." w:date="2020-03-17T08:10:00Z"/>
          <w:rFonts w:ascii="Times New Roman" w:hAnsi="Times New Roman" w:cs="Times New Roman"/>
        </w:rPr>
      </w:pPr>
    </w:p>
    <w:p w:rsidR="007F6C43" w:rsidRPr="007F6C43" w:rsidDel="007B374D" w:rsidRDefault="007F6C43" w:rsidP="007F6C43">
      <w:pPr>
        <w:ind w:left="855"/>
        <w:rPr>
          <w:del w:id="380" w:author="Burnashev, Yuriy Yu." w:date="2020-03-17T08:10:00Z"/>
          <w:rFonts w:ascii="Times New Roman" w:hAnsi="Times New Roman" w:cs="Times New Roman"/>
        </w:rPr>
      </w:pPr>
    </w:p>
    <w:p w:rsidR="00627AFB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hAnsi="Times New Roman" w:cs="Times New Roman"/>
          <w:b/>
          <w:sz w:val="24"/>
          <w:szCs w:val="24"/>
        </w:rPr>
        <w:t>Время хранения резервных копии.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</w:t>
      </w:r>
      <w:r w:rsidRPr="00FF7D73">
        <w:rPr>
          <w:rFonts w:ascii="Times New Roman" w:hAnsi="Times New Roman" w:cs="Times New Roman"/>
        </w:rPr>
        <w:t>-категория - 3 дня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</w:t>
      </w:r>
      <w:r w:rsidRPr="00FF7D73">
        <w:rPr>
          <w:rFonts w:ascii="Times New Roman" w:hAnsi="Times New Roman" w:cs="Times New Roman"/>
        </w:rPr>
        <w:t>-категория - 30 дней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III</w:t>
      </w:r>
      <w:r w:rsidRPr="00FF7D73">
        <w:rPr>
          <w:rFonts w:ascii="Times New Roman" w:hAnsi="Times New Roman" w:cs="Times New Roman"/>
        </w:rPr>
        <w:t>-категория – 1 год</w:t>
      </w:r>
    </w:p>
    <w:p w:rsidR="00627AFB" w:rsidRPr="00FF7D73" w:rsidRDefault="00627AFB" w:rsidP="00627AFB">
      <w:pPr>
        <w:pStyle w:val="ab"/>
        <w:ind w:left="851"/>
        <w:rPr>
          <w:rFonts w:ascii="Times New Roman" w:hAnsi="Times New Roman" w:cs="Times New Roman"/>
        </w:rPr>
      </w:pPr>
      <w:r w:rsidRPr="00FF7D73">
        <w:rPr>
          <w:rFonts w:ascii="Times New Roman" w:hAnsi="Times New Roman" w:cs="Times New Roman"/>
          <w:lang w:val="en-US"/>
        </w:rPr>
        <w:t>IV</w:t>
      </w:r>
      <w:r w:rsidRPr="00FF7D73">
        <w:rPr>
          <w:rFonts w:ascii="Times New Roman" w:hAnsi="Times New Roman" w:cs="Times New Roman"/>
        </w:rPr>
        <w:t>-категория - при внесении изменений или по необходимости</w:t>
      </w:r>
    </w:p>
    <w:p w:rsidR="00627AFB" w:rsidRPr="007F6C43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431C51">
        <w:rPr>
          <w:rFonts w:ascii="Times New Roman" w:eastAsia="Times New Roman" w:hAnsi="Times New Roman" w:cs="Times New Roman"/>
          <w:b/>
          <w:sz w:val="24"/>
          <w:szCs w:val="24"/>
        </w:rPr>
        <w:t>График расписания резервного копирования для серверов.</w:t>
      </w:r>
    </w:p>
    <w:tbl>
      <w:tblPr>
        <w:tblW w:w="5479" w:type="pct"/>
        <w:tblInd w:w="-116" w:type="dxa"/>
        <w:tblLayout w:type="fixed"/>
        <w:tblLook w:val="0000" w:firstRow="0" w:lastRow="0" w:firstColumn="0" w:lastColumn="0" w:noHBand="0" w:noVBand="0"/>
        <w:tblPrChange w:id="381" w:author="Radu, Dmitriy G." w:date="2020-03-21T09:25:00Z">
          <w:tblPr>
            <w:tblW w:w="5433" w:type="pct"/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20"/>
        <w:gridCol w:w="621"/>
        <w:gridCol w:w="26"/>
        <w:gridCol w:w="1888"/>
        <w:gridCol w:w="26"/>
        <w:gridCol w:w="1203"/>
        <w:gridCol w:w="26"/>
        <w:gridCol w:w="535"/>
        <w:gridCol w:w="26"/>
        <w:gridCol w:w="487"/>
        <w:gridCol w:w="26"/>
        <w:gridCol w:w="487"/>
        <w:gridCol w:w="26"/>
        <w:gridCol w:w="502"/>
        <w:gridCol w:w="26"/>
        <w:gridCol w:w="509"/>
        <w:gridCol w:w="26"/>
        <w:gridCol w:w="500"/>
        <w:gridCol w:w="26"/>
        <w:gridCol w:w="502"/>
        <w:gridCol w:w="26"/>
        <w:gridCol w:w="899"/>
        <w:gridCol w:w="26"/>
        <w:gridCol w:w="993"/>
        <w:gridCol w:w="29"/>
        <w:gridCol w:w="1216"/>
        <w:gridCol w:w="29"/>
        <w:gridCol w:w="207"/>
        <w:tblGridChange w:id="382">
          <w:tblGrid>
            <w:gridCol w:w="120"/>
            <w:gridCol w:w="344"/>
            <w:gridCol w:w="277"/>
            <w:gridCol w:w="26"/>
            <w:gridCol w:w="344"/>
            <w:gridCol w:w="1544"/>
            <w:gridCol w:w="26"/>
            <w:gridCol w:w="343"/>
            <w:gridCol w:w="860"/>
            <w:gridCol w:w="26"/>
            <w:gridCol w:w="341"/>
            <w:gridCol w:w="194"/>
            <w:gridCol w:w="26"/>
            <w:gridCol w:w="487"/>
            <w:gridCol w:w="26"/>
            <w:gridCol w:w="487"/>
            <w:gridCol w:w="26"/>
            <w:gridCol w:w="502"/>
            <w:gridCol w:w="26"/>
            <w:gridCol w:w="509"/>
            <w:gridCol w:w="26"/>
            <w:gridCol w:w="500"/>
            <w:gridCol w:w="26"/>
            <w:gridCol w:w="502"/>
            <w:gridCol w:w="26"/>
            <w:gridCol w:w="343"/>
            <w:gridCol w:w="556"/>
            <w:gridCol w:w="26"/>
            <w:gridCol w:w="993"/>
            <w:gridCol w:w="29"/>
            <w:gridCol w:w="342"/>
            <w:gridCol w:w="874"/>
            <w:gridCol w:w="29"/>
            <w:gridCol w:w="207"/>
            <w:gridCol w:w="135"/>
          </w:tblGrid>
        </w:tblGridChange>
      </w:tblGrid>
      <w:tr w:rsidR="00A360DF" w:rsidTr="00272FEA">
        <w:trPr>
          <w:gridBefore w:val="1"/>
          <w:gridAfter w:val="1"/>
          <w:wBefore w:w="54" w:type="pct"/>
          <w:wAfter w:w="94" w:type="pct"/>
          <w:trHeight w:val="400"/>
          <w:trPrChange w:id="383" w:author="Radu, Dmitriy G." w:date="2020-03-21T09:25:00Z">
            <w:trPr>
              <w:gridBefore w:val="2"/>
              <w:wAfter w:w="108" w:type="pct"/>
              <w:trHeight w:val="400"/>
            </w:trPr>
          </w:trPrChange>
        </w:trPr>
        <w:tc>
          <w:tcPr>
            <w:tcW w:w="294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PrChange w:id="384" w:author="Radu, Dmitriy G." w:date="2020-03-21T09:25:00Z">
              <w:tcPr>
                <w:tcW w:w="296" w:type="pct"/>
                <w:gridSpan w:val="3"/>
                <w:vMerge w:val="restart"/>
                <w:tcBorders>
                  <w:top w:val="single" w:sz="6" w:space="0" w:color="000000"/>
                  <w:left w:val="single" w:sz="6" w:space="0" w:color="000000"/>
                  <w:right w:val="single" w:sz="6" w:space="0" w:color="000000"/>
                </w:tcBorders>
                <w:shd w:val="clear" w:color="auto" w:fill="FFFFFF"/>
              </w:tcPr>
            </w:tcPrChange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№</w:t>
            </w:r>
          </w:p>
        </w:tc>
        <w:tc>
          <w:tcPr>
            <w:tcW w:w="869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PrChange w:id="385" w:author="Radu, Dmitriy G." w:date="2020-03-21T09:25:00Z">
              <w:tcPr>
                <w:tcW w:w="876" w:type="pct"/>
                <w:gridSpan w:val="3"/>
                <w:vMerge w:val="restart"/>
                <w:tcBorders>
                  <w:top w:val="single" w:sz="6" w:space="0" w:color="000000"/>
                  <w:left w:val="single" w:sz="6" w:space="0" w:color="000000"/>
                  <w:right w:val="single" w:sz="6" w:space="0" w:color="000000"/>
                </w:tcBorders>
                <w:shd w:val="clear" w:color="auto" w:fill="FFFFFF"/>
              </w:tcPr>
            </w:tcPrChange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Сервер 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PrChange w:id="386" w:author="Radu, Dmitriy G." w:date="2020-03-21T09:25:00Z">
              <w:tcPr>
                <w:tcW w:w="562" w:type="pct"/>
                <w:gridSpan w:val="3"/>
                <w:tcBorders>
                  <w:top w:val="single" w:sz="6" w:space="0" w:color="000000"/>
                  <w:left w:val="single" w:sz="6" w:space="0" w:color="000000"/>
                  <w:right w:val="single" w:sz="6" w:space="0" w:color="000000"/>
                </w:tcBorders>
                <w:shd w:val="clear" w:color="auto" w:fill="FFFFFF"/>
              </w:tcPr>
            </w:tcPrChange>
          </w:tcPr>
          <w:p w:rsidR="00A360DF" w:rsidRPr="00C17099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17099">
              <w:rPr>
                <w:rFonts w:ascii="Times New Roman" w:eastAsia="Times New Roman" w:hAnsi="Times New Roman" w:cs="Times New Roman"/>
                <w:b/>
              </w:rPr>
              <w:t>Устройство</w:t>
            </w:r>
          </w:p>
        </w:tc>
        <w:tc>
          <w:tcPr>
            <w:tcW w:w="1682" w:type="pct"/>
            <w:gridSpan w:val="1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  <w:tcPrChange w:id="387" w:author="Radu, Dmitriy G." w:date="2020-03-21T09:25:00Z">
              <w:tcPr>
                <w:tcW w:w="1697" w:type="pct"/>
                <w:gridSpan w:val="15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</w:tcPrChange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Неделя</w:t>
            </w:r>
          </w:p>
        </w:tc>
        <w:tc>
          <w:tcPr>
            <w:tcW w:w="884" w:type="pct"/>
            <w:gridSpan w:val="4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PrChange w:id="388" w:author="Radu, Dmitriy G." w:date="2020-03-21T09:25:00Z">
              <w:tcPr>
                <w:tcW w:w="891" w:type="pct"/>
                <w:gridSpan w:val="5"/>
                <w:tcBorders>
                  <w:top w:val="single" w:sz="6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FFFFFF"/>
              </w:tcPr>
            </w:tcPrChange>
          </w:tcPr>
          <w:p w:rsidR="00A360DF" w:rsidRPr="00A360DF" w:rsidRDefault="00A360DF" w:rsidP="00BE7547">
            <w:pPr>
              <w:shd w:val="clear" w:color="auto" w:fill="FFFFFF"/>
              <w:spacing w:after="0"/>
              <w:jc w:val="center"/>
              <w:rPr>
                <w:ins w:id="389" w:author="Radu, Dmitriy G." w:date="2020-03-18T10:16:00Z"/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ins w:id="390" w:author="Radu, Dmitriy G." w:date="2020-03-18T10:18:00Z">
              <w:r>
                <w:rPr>
                  <w:rFonts w:ascii="Times New Roman" w:eastAsia="Times New Roman" w:hAnsi="Times New Roman" w:cs="Times New Roman"/>
                  <w:b/>
                  <w:sz w:val="26"/>
                  <w:szCs w:val="26"/>
                </w:rPr>
                <w:t>Тип\частота архивации</w:t>
              </w:r>
            </w:ins>
          </w:p>
        </w:tc>
        <w:tc>
          <w:tcPr>
            <w:tcW w:w="565" w:type="pct"/>
            <w:gridSpan w:val="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tcPrChange w:id="391" w:author="Radu, Dmitriy G." w:date="2020-03-21T09:25:00Z">
              <w:tcPr>
                <w:tcW w:w="570" w:type="pct"/>
                <w:gridSpan w:val="4"/>
                <w:vMerge w:val="restart"/>
                <w:tcBorders>
                  <w:top w:val="single" w:sz="6" w:space="0" w:color="000000"/>
                  <w:left w:val="single" w:sz="4" w:space="0" w:color="000000"/>
                  <w:right w:val="single" w:sz="4" w:space="0" w:color="000000"/>
                </w:tcBorders>
                <w:shd w:val="clear" w:color="auto" w:fill="FFFFFF"/>
                <w:vAlign w:val="center"/>
              </w:tcPr>
            </w:tcPrChange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Кол-во в Месяц</w:t>
            </w:r>
          </w:p>
        </w:tc>
      </w:tr>
      <w:tr w:rsidR="006C6C7A" w:rsidTr="00272FEA">
        <w:trPr>
          <w:gridBefore w:val="1"/>
          <w:gridAfter w:val="1"/>
          <w:wBefore w:w="54" w:type="pct"/>
          <w:wAfter w:w="94" w:type="pct"/>
          <w:trHeight w:val="400"/>
        </w:trPr>
        <w:tc>
          <w:tcPr>
            <w:tcW w:w="294" w:type="pct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60DF" w:rsidRDefault="00A360DF" w:rsidP="00BE75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69" w:type="pct"/>
            <w:gridSpan w:val="2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60DF" w:rsidRDefault="00A360DF" w:rsidP="00BE7547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:rsidR="00A360DF" w:rsidRDefault="00A360DF" w:rsidP="00BE7547">
            <w:pPr>
              <w:shd w:val="clear" w:color="auto" w:fill="FFFFFF"/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ПН</w:t>
            </w: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ВТ</w:t>
            </w: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СР</w:t>
            </w: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ЧТ</w:t>
            </w: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ПТ</w:t>
            </w: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СБ</w:t>
            </w: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ВС</w:t>
            </w: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360DF" w:rsidRPr="00A360DF" w:rsidRDefault="00A360DF" w:rsidP="00BE7547">
            <w:pPr>
              <w:shd w:val="clear" w:color="auto" w:fill="FFFFFF"/>
              <w:spacing w:after="0"/>
              <w:jc w:val="center"/>
              <w:rPr>
                <w:ins w:id="392" w:author="Radu, Dmitriy G." w:date="2020-03-18T10:16:00Z"/>
                <w:rFonts w:ascii="Times New Roman" w:eastAsia="Times New Roman" w:hAnsi="Times New Roman" w:cs="Times New Roman"/>
                <w:sz w:val="26"/>
                <w:szCs w:val="26"/>
                <w:lang w:val="en-US"/>
                <w:rPrChange w:id="393" w:author="Radu, Dmitriy G." w:date="2020-03-18T10:19:00Z">
                  <w:rPr>
                    <w:ins w:id="394" w:author="Radu, Dmitriy G." w:date="2020-03-18T10:16:00Z"/>
                    <w:rFonts w:ascii="Times New Roman" w:eastAsia="Times New Roman" w:hAnsi="Times New Roman" w:cs="Times New Roman"/>
                    <w:sz w:val="26"/>
                    <w:szCs w:val="26"/>
                  </w:rPr>
                </w:rPrChange>
              </w:rPr>
            </w:pPr>
            <w:ins w:id="395" w:author="Radu, Dmitriy G." w:date="2020-03-18T10:19:00Z">
              <w:r>
                <w:rPr>
                  <w:rFonts w:ascii="Times New Roman" w:eastAsia="Times New Roman" w:hAnsi="Times New Roman" w:cs="Times New Roman"/>
                  <w:sz w:val="26"/>
                  <w:szCs w:val="26"/>
                  <w:lang w:val="en-US"/>
                </w:rPr>
                <w:t>F</w:t>
              </w:r>
            </w:ins>
          </w:p>
        </w:tc>
        <w:tc>
          <w:tcPr>
            <w:tcW w:w="464" w:type="pct"/>
            <w:gridSpan w:val="2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A360DF" w:rsidRP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  <w:rPrChange w:id="396" w:author="Radu, Dmitriy G." w:date="2020-03-18T10:19:00Z">
                  <w:rPr>
                    <w:rFonts w:ascii="Times New Roman" w:eastAsia="Times New Roman" w:hAnsi="Times New Roman" w:cs="Times New Roman"/>
                    <w:sz w:val="26"/>
                    <w:szCs w:val="26"/>
                  </w:rPr>
                </w:rPrChange>
              </w:rPr>
            </w:pPr>
            <w:ins w:id="397" w:author="Radu, Dmitriy G." w:date="2020-03-18T10:19:00Z">
              <w:r>
                <w:rPr>
                  <w:rFonts w:ascii="Times New Roman" w:eastAsia="Times New Roman" w:hAnsi="Times New Roman" w:cs="Times New Roman"/>
                  <w:sz w:val="26"/>
                  <w:szCs w:val="26"/>
                  <w:lang w:val="en-US"/>
                </w:rPr>
                <w:t>I</w:t>
              </w:r>
            </w:ins>
          </w:p>
        </w:tc>
        <w:tc>
          <w:tcPr>
            <w:tcW w:w="565" w:type="pct"/>
            <w:gridSpan w:val="2"/>
            <w:vMerge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C6C7A" w:rsidRPr="00013199" w:rsidTr="00272FEA">
        <w:trPr>
          <w:gridAfter w:val="2"/>
          <w:wAfter w:w="107" w:type="pct"/>
          <w:trHeight w:val="580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360DF" w:rsidRPr="00272FEA" w:rsidRDefault="00A360DF">
            <w:pPr>
              <w:pStyle w:val="ab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398" w:author="Radu, Dmitriy G." w:date="2020-03-21T09:25:00Z">
                  <w:rPr/>
                </w:rPrChange>
              </w:rPr>
              <w:pPrChange w:id="399" w:author="Radu, Dmitriy G." w:date="2020-03-21T09:25:00Z">
                <w:pPr>
                  <w:shd w:val="clear" w:color="auto" w:fill="FFFFFF"/>
                  <w:spacing w:after="0"/>
                  <w:jc w:val="center"/>
                </w:pPr>
              </w:pPrChange>
            </w:pPr>
            <w:del w:id="400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401" w:author="Radu, Dmitriy G." w:date="2020-03-21T09:25:00Z">
                    <w:rPr/>
                  </w:rPrChange>
                </w:rPr>
                <w:delText>1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360DF" w:rsidRPr="00013199" w:rsidRDefault="00A360DF" w:rsidP="00BE754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402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403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  <w:t>ex-mbx3001uz</w:t>
            </w:r>
            <w:del w:id="404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405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406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407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360DF" w:rsidRPr="00C87737" w:rsidRDefault="006C6C7A" w:rsidP="00BE7547">
            <w:pPr>
              <w:spacing w:after="0"/>
              <w:jc w:val="center"/>
              <w:rPr>
                <w:sz w:val="20"/>
                <w:szCs w:val="20"/>
                <w:rPrChange w:id="408" w:author="Golovchenko, Andrey E." w:date="2020-06-17T08:33:00Z">
                  <w:rPr/>
                </w:rPrChange>
              </w:rPr>
            </w:pPr>
            <w:ins w:id="409" w:author="Radu, Dmitriy G." w:date="2020-03-31T07:57:00Z"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rPrChange w:id="410" w:author="Golovchenko, Andrey E." w:date="2020-06-17T08:3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 xml:space="preserve">Ленточная библиотека HPE </w:t>
              </w:r>
            </w:ins>
            <w:ins w:id="411" w:author="Golovchenko, Andrey E." w:date="2020-06-17T08:32:00Z">
              <w:r w:rsidR="00C87737"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412" w:author="Golovchenko, Andrey E." w:date="2020-06-17T08:33:00Z">
                    <w:rPr>
                      <w:rFonts w:ascii="Times New Roman" w:eastAsia="Times New Roman" w:hAnsi="Times New Roman" w:cs="Times New Roman"/>
                      <w:lang w:val="en-US"/>
                    </w:rPr>
                  </w:rPrChange>
                </w:rPr>
                <w:t>MSL</w:t>
              </w:r>
              <w:r w:rsidR="00C87737" w:rsidRPr="00C87737">
                <w:rPr>
                  <w:rFonts w:ascii="Times New Roman" w:eastAsia="Times New Roman" w:hAnsi="Times New Roman" w:cs="Times New Roman"/>
                  <w:sz w:val="20"/>
                  <w:szCs w:val="20"/>
                  <w:rPrChange w:id="413" w:author="Golovchenko, Andrey E." w:date="2020-06-17T08:33:00Z">
                    <w:rPr>
                      <w:rFonts w:ascii="Times New Roman" w:eastAsia="Times New Roman" w:hAnsi="Times New Roman" w:cs="Times New Roman"/>
                    </w:rPr>
                  </w:rPrChange>
                </w:rPr>
                <w:t>2024</w:t>
              </w:r>
            </w:ins>
            <w:ins w:id="414" w:author="Radu, Dmitriy G." w:date="2020-03-31T07:57:00Z">
              <w:del w:id="415" w:author="Golovchenko, Andrey E." w:date="2020-06-17T08:32:00Z">
                <w:r w:rsidRPr="00C87737" w:rsidDel="00C87737">
                  <w:rPr>
                    <w:rFonts w:ascii="Times New Roman" w:eastAsia="Times New Roman" w:hAnsi="Times New Roman" w:cs="Times New Roman"/>
                    <w:sz w:val="20"/>
                    <w:szCs w:val="20"/>
                    <w:rPrChange w:id="416" w:author="Golovchenko, Andrey E." w:date="2020-06-17T08:33:00Z"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rPrChange>
                  </w:rPr>
                  <w:delText>G3 2040</w:delText>
                </w:r>
              </w:del>
            </w:ins>
            <w:del w:id="417" w:author="Radu, Dmitriy G." w:date="2020-03-31T07:57:00Z">
              <w:r w:rsidR="00A360DF" w:rsidRPr="00C87737" w:rsidDel="006C6C7A">
                <w:rPr>
                  <w:rFonts w:ascii="Times New Roman" w:eastAsia="Times New Roman" w:hAnsi="Times New Roman" w:cs="Times New Roman"/>
                  <w:sz w:val="20"/>
                  <w:szCs w:val="20"/>
                  <w:rPrChange w:id="418" w:author="Golovchenko, Andrey E." w:date="2020-06-17T08:3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Pr="00992170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19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Pr="00FB1892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20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Pr="00992170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Pr="007F6C43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21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22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39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Pr="007F6C43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Default="00A360DF" w:rsidP="00BE754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23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420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013199" w:rsidRPr="00013199" w:rsidRDefault="00013199" w:rsidP="00013199">
            <w:pPr>
              <w:widowControl/>
              <w:jc w:val="center"/>
              <w:rPr>
                <w:ins w:id="424" w:author="Radu, Dmitriy G." w:date="2020-03-18T10:21:00Z"/>
                <w:rFonts w:eastAsia="Times New Roman"/>
                <w:sz w:val="16"/>
                <w:lang w:val="en-US"/>
                <w:rPrChange w:id="425" w:author="Radu, Dmitriy G." w:date="2020-03-18T10:22:00Z">
                  <w:rPr>
                    <w:ins w:id="426" w:author="Radu, Dmitriy G." w:date="2020-03-18T10:21:00Z"/>
                    <w:rFonts w:eastAsia="Times New Roman"/>
                  </w:rPr>
                </w:rPrChange>
              </w:rPr>
            </w:pPr>
            <w:ins w:id="427" w:author="Radu, Dmitriy G." w:date="2020-03-18T10:21:00Z">
              <w:r w:rsidRPr="00013199">
                <w:rPr>
                  <w:sz w:val="16"/>
                  <w:lang w:val="en-US"/>
                  <w:rPrChange w:id="428" w:author="Radu, Dmitriy G." w:date="2020-03-18T10:22:00Z">
                    <w:rPr/>
                  </w:rPrChange>
                </w:rPr>
                <w:t xml:space="preserve">Full -Every 9,23 day at 12:00 </w:t>
              </w:r>
            </w:ins>
          </w:p>
          <w:p w:rsidR="00A360DF" w:rsidRPr="00013199" w:rsidRDefault="00A360DF" w:rsidP="00BE754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429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lang w:val="en-US"/>
                <w:rPrChange w:id="430" w:author="Radu, Dmitriy G." w:date="2020-03-18T10:22:00Z">
                  <w:rPr>
                    <w:ins w:id="431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360DF" w:rsidRPr="00013199" w:rsidRDefault="00013199" w:rsidP="00BE754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432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lang w:val="en-US"/>
                <w:rPrChange w:id="433" w:author="Radu, Dmitriy G." w:date="2020-03-18T10:22:00Z">
                  <w:rPr>
                    <w:ins w:id="434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435" w:author="Radu, Dmitriy G." w:date="2020-03-18T10:21:00Z">
              <w:r w:rsidRPr="00013199">
                <w:rPr>
                  <w:sz w:val="16"/>
                  <w:lang w:val="en-US"/>
                  <w:rPrChange w:id="436" w:author="Radu, Dmitriy G." w:date="2020-03-18T10:22:00Z">
                    <w:rPr>
                      <w:lang w:val="en-US"/>
                    </w:rPr>
                  </w:rPrChange>
                </w:rPr>
                <w:t>Incr</w:t>
              </w:r>
              <w:proofErr w:type="spellEnd"/>
              <w:r w:rsidRPr="00013199">
                <w:rPr>
                  <w:sz w:val="16"/>
                  <w:lang w:val="en-US"/>
                  <w:rPrChange w:id="437" w:author="Radu, Dmitriy G." w:date="2020-03-18T10:22:00Z">
                    <w:rPr>
                      <w:lang w:val="en-US"/>
                    </w:rPr>
                  </w:rPrChange>
                </w:rPr>
                <w:t xml:space="preserve"> -Every 12,26 day at 12:00</w:t>
              </w:r>
            </w:ins>
          </w:p>
        </w:tc>
        <w:tc>
          <w:tcPr>
            <w:tcW w:w="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360DF" w:rsidRPr="00013199" w:rsidRDefault="00A360DF" w:rsidP="00BE754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438" w:author="Radu, Dmitriy G." w:date="2020-03-18T10:21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</w:tr>
      <w:tr w:rsidR="006C6C7A" w:rsidTr="00272FEA">
        <w:trPr>
          <w:gridAfter w:val="2"/>
          <w:wAfter w:w="107" w:type="pct"/>
          <w:trHeight w:val="580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C6C7A" w:rsidRPr="00272FEA" w:rsidRDefault="006C6C7A">
            <w:pPr>
              <w:pStyle w:val="ab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439" w:author="Radu, Dmitriy G." w:date="2020-03-21T09:25:00Z">
                  <w:rPr/>
                </w:rPrChange>
              </w:rPr>
              <w:pPrChange w:id="440" w:author="Radu, Dmitriy G." w:date="2020-03-21T09:25:00Z">
                <w:pPr>
                  <w:shd w:val="clear" w:color="auto" w:fill="FFFFFF"/>
                  <w:spacing w:after="0"/>
                  <w:jc w:val="center"/>
                </w:pPr>
              </w:pPrChange>
            </w:pPr>
            <w:del w:id="441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442" w:author="Radu, Dmitriy G." w:date="2020-03-21T09:25:00Z">
                    <w:rPr/>
                  </w:rPrChange>
                </w:rPr>
                <w:delText>2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6C6C7A" w:rsidRPr="00013199" w:rsidRDefault="006C6C7A" w:rsidP="006C6C7A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443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444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  <w:t>ex-mbx3002uz</w:t>
            </w:r>
            <w:del w:id="445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446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447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448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C6C7A" w:rsidRDefault="00C87737" w:rsidP="006C6C7A">
            <w:pPr>
              <w:spacing w:after="0"/>
              <w:jc w:val="center"/>
            </w:pPr>
            <w:ins w:id="449" w:author="Golovchenko, Andrey E." w:date="2020-06-17T08:33:00Z">
              <w:r w:rsidRPr="00E85B6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E85B68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E85B68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450" w:author="Radu, Dmitriy G." w:date="2020-03-31T07:57:00Z">
              <w:del w:id="451" w:author="Golovchenko, Andrey E." w:date="2020-06-17T08:33:00Z">
                <w:r w:rsidR="006C6C7A" w:rsidRPr="00AD2973" w:rsidDel="00C87737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452" w:author="Radu, Dmitriy G." w:date="2020-03-31T07:57:00Z">
              <w:r w:rsidR="006C6C7A" w:rsidRPr="002C0865" w:rsidDel="00913663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Pr="00FB1892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Pr="00FB1892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Pr="007F6C43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53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Pr="007F6C43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Pr="007F6C43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54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Default="006C6C7A" w:rsidP="006C6C7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6C6C7A" w:rsidRPr="00013199" w:rsidRDefault="006C6C7A" w:rsidP="006C6C7A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455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456" w:author="Radu, Dmitriy G." w:date="2020-03-18T10:22:00Z">
                  <w:rPr>
                    <w:ins w:id="457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458" w:author="Radu, Dmitriy G." w:date="2020-03-18T10:22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9,23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04:00</w:t>
              </w:r>
            </w:ins>
          </w:p>
        </w:tc>
        <w:tc>
          <w:tcPr>
            <w:tcW w:w="463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6C6C7A" w:rsidRPr="00013199" w:rsidRDefault="006C6C7A" w:rsidP="006C6C7A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459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460" w:author="Radu, Dmitriy G." w:date="2020-03-18T10:22:00Z">
                  <w:rPr>
                    <w:ins w:id="461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462" w:author="Radu, Dmitriy G." w:date="2020-03-18T10:22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12,26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02:00</w:t>
              </w:r>
            </w:ins>
          </w:p>
        </w:tc>
        <w:tc>
          <w:tcPr>
            <w:tcW w:w="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C6C7A" w:rsidRPr="007F6C43" w:rsidRDefault="006C6C7A" w:rsidP="006C6C7A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Tr="00272FEA">
        <w:trPr>
          <w:gridAfter w:val="2"/>
          <w:wAfter w:w="107" w:type="pct"/>
          <w:trHeight w:val="580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463" w:author="Radu, Dmitriy G." w:date="2020-03-21T09:25:00Z">
                  <w:rPr/>
                </w:rPrChange>
              </w:rPr>
              <w:pPrChange w:id="464" w:author="Radu, Dmitriy G." w:date="2020-03-21T09:25:00Z">
                <w:pPr>
                  <w:shd w:val="clear" w:color="auto" w:fill="FFFFFF"/>
                  <w:spacing w:after="0"/>
                  <w:jc w:val="center"/>
                </w:pPr>
              </w:pPrChange>
            </w:pPr>
            <w:bookmarkStart w:id="465" w:name="_GoBack" w:colFirst="2" w:colLast="2"/>
            <w:del w:id="466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467" w:author="Radu, Dmitriy G." w:date="2020-03-21T09:25:00Z">
                    <w:rPr/>
                  </w:rPrChange>
                </w:rPr>
                <w:delText>3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468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del w:id="469" w:author="Radu, Dmitriy G." w:date="2020-03-18T10:05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470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fs3001uz</w:delText>
              </w:r>
            </w:del>
            <w:ins w:id="471" w:author="Radu, Dmitriy G." w:date="2020-03-18T10:05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472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srv-fs3003uz</w:t>
              </w:r>
            </w:ins>
            <w:del w:id="473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474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475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476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477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478" w:author="Radu, Dmitriy G." w:date="2020-03-31T07:57:00Z">
              <w:del w:id="479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480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A360D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481" w:author="Radu, Dmitriy G." w:date="2020-03-18T10:17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del w:id="482" w:author="Radu, Dmitriy G." w:date="2020-03-18T10:17:00Z">
              <w:r w:rsidDel="00A360D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delText>I</w:delText>
              </w:r>
            </w:del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A360D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483" w:author="Radu, Dmitriy G." w:date="2020-03-18T10:17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del w:id="484" w:author="Radu, Dmitriy G." w:date="2020-03-18T10:17:00Z">
              <w:r w:rsidDel="00A360D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delText>I</w:delText>
              </w:r>
            </w:del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85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A360D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486" w:author="Radu, Dmitriy G." w:date="2020-03-18T10:17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del w:id="487" w:author="Radu, Dmitriy G." w:date="2020-03-18T10:17:00Z">
              <w:r w:rsidDel="00A360D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delText>I</w:delText>
              </w:r>
            </w:del>
          </w:p>
        </w:tc>
        <w:tc>
          <w:tcPr>
            <w:tcW w:w="24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A360D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488" w:author="Radu, Dmitriy G." w:date="2020-03-18T10:17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del w:id="489" w:author="Radu, Dmitriy G." w:date="2020-03-18T10:17:00Z">
              <w:r w:rsidDel="00A360D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delText>I</w:delText>
              </w:r>
            </w:del>
          </w:p>
        </w:tc>
        <w:tc>
          <w:tcPr>
            <w:tcW w:w="239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490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A360D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491" w:author="Radu, Dmitriy G." w:date="2020-03-18T10:17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del w:id="492" w:author="Radu, Dmitriy G." w:date="2020-03-18T10:17:00Z">
              <w:r w:rsidDel="00A360D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delText>I</w:delText>
              </w:r>
            </w:del>
          </w:p>
        </w:tc>
        <w:tc>
          <w:tcPr>
            <w:tcW w:w="420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493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494" w:author="Radu, Dmitriy G." w:date="2020-03-18T10:22:00Z">
                  <w:rPr>
                    <w:ins w:id="495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496" w:author="Radu, Dmitriy G." w:date="2020-03-18T10:23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12:00</w:t>
              </w:r>
            </w:ins>
          </w:p>
        </w:tc>
        <w:tc>
          <w:tcPr>
            <w:tcW w:w="463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497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498" w:author="Radu, Dmitriy G." w:date="2020-03-18T10:22:00Z">
                  <w:rPr>
                    <w:ins w:id="499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500" w:author="Radu, Dmitriy G." w:date="2020-03-18T10:23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10,16,22,28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12:00</w:t>
              </w:r>
            </w:ins>
          </w:p>
        </w:tc>
        <w:tc>
          <w:tcPr>
            <w:tcW w:w="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Tr="00272FEA">
        <w:trPr>
          <w:gridAfter w:val="2"/>
          <w:wAfter w:w="107" w:type="pct"/>
          <w:trHeight w:val="580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501" w:author="Radu, Dmitriy G." w:date="2020-03-21T09:25:00Z">
                  <w:rPr/>
                </w:rPrChange>
              </w:rPr>
              <w:pPrChange w:id="502" w:author="Radu, Dmitriy G." w:date="2020-03-21T09:25:00Z">
                <w:pPr>
                  <w:shd w:val="clear" w:color="auto" w:fill="FFFFFF"/>
                  <w:spacing w:after="0"/>
                  <w:jc w:val="center"/>
                </w:pPr>
              </w:pPrChange>
            </w:pPr>
            <w:del w:id="503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504" w:author="Radu, Dmitriy G." w:date="2020-03-21T09:25:00Z">
                    <w:rPr/>
                  </w:rPrChange>
                </w:rPr>
                <w:delText>4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505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</w:pPr>
            <w:del w:id="506" w:author="Radu, Dmitriy G." w:date="2020-03-18T10:08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07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rds-ts3001uz</w:delText>
              </w:r>
            </w:del>
            <w:ins w:id="508" w:author="Radu, Dmitriy G." w:date="2020-03-18T10:08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509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srv-ts3001uz</w:t>
              </w:r>
            </w:ins>
            <w:del w:id="510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11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512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513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514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515" w:author="Radu, Dmitriy G." w:date="2020-03-31T07:57:00Z">
              <w:del w:id="516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517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18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19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20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21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39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22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23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420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524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525" w:author="Radu, Dmitriy G." w:date="2020-03-18T10:22:00Z">
                  <w:rPr>
                    <w:ins w:id="526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527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528" w:author="Radu, Dmitriy G." w:date="2020-03-18T10:22:00Z">
                  <w:rPr>
                    <w:ins w:id="529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rPrChange w:id="530" w:author="Radu, Dmitriy G." w:date="2020-03-18T10:2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ins w:id="531" w:author="Radu, Dmitriy G." w:date="2020-03-18T10:26:00Z">
              <w:r w:rsidRPr="00013199">
                <w:rPr>
                  <w:rFonts w:ascii="Times New Roman" w:eastAsia="Times New Roman" w:hAnsi="Times New Roman" w:cs="Times New Roman"/>
                  <w:sz w:val="18"/>
                  <w:szCs w:val="18"/>
                  <w:rPrChange w:id="532" w:author="Radu, Dmitriy G." w:date="2020-03-18T10:2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При необходимости</w:t>
              </w:r>
            </w:ins>
          </w:p>
        </w:tc>
      </w:tr>
      <w:tr w:rsidR="00C87737" w:rsidRPr="004A2940" w:rsidTr="00272FEA">
        <w:trPr>
          <w:gridAfter w:val="2"/>
          <w:wAfter w:w="107" w:type="pct"/>
          <w:trHeight w:val="580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533" w:author="Radu, Dmitriy G." w:date="2020-03-21T09:25:00Z">
                  <w:rPr/>
                </w:rPrChange>
              </w:rPr>
              <w:pPrChange w:id="534" w:author="Radu, Dmitriy G." w:date="2020-03-21T09:25:00Z">
                <w:pPr>
                  <w:shd w:val="clear" w:color="auto" w:fill="FFFFFF"/>
                  <w:spacing w:after="0"/>
                  <w:jc w:val="center"/>
                </w:pPr>
              </w:pPrChange>
            </w:pPr>
            <w:del w:id="535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536" w:author="Radu, Dmitriy G." w:date="2020-03-21T09:25:00Z">
                    <w:rPr/>
                  </w:rPrChange>
                </w:rPr>
                <w:delText>5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537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del w:id="538" w:author="Radu, Dmitriy G." w:date="2020-03-18T10:06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39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ad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40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-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41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dc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42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3001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43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uz</w:delText>
              </w:r>
            </w:del>
            <w:ins w:id="544" w:author="Radu, Dmitriy G." w:date="2020-03-18T10:06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545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ad-dc3003uz</w:t>
              </w:r>
            </w:ins>
            <w:del w:id="546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47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548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549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550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551" w:author="Radu, Dmitriy G." w:date="2020-03-31T07:57:00Z">
              <w:del w:id="552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553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54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420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555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556" w:author="Radu, Dmitriy G." w:date="2020-03-18T10:22:00Z">
                  <w:rPr>
                    <w:ins w:id="557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558" w:author="Radu, Dmitriy G." w:date="2020-03-18T10:25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5,19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12:00</w:t>
              </w:r>
            </w:ins>
          </w:p>
        </w:tc>
        <w:tc>
          <w:tcPr>
            <w:tcW w:w="463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559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560" w:author="Radu, Dmitriy G." w:date="2020-03-18T10:22:00Z">
                  <w:rPr>
                    <w:ins w:id="561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562" w:author="Radu, Dmitriy G." w:date="2020-03-18T10:25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13,27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12:00</w:t>
              </w:r>
            </w:ins>
          </w:p>
        </w:tc>
        <w:tc>
          <w:tcPr>
            <w:tcW w:w="565" w:type="pct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Tr="00272FEA">
        <w:trPr>
          <w:gridAfter w:val="2"/>
          <w:wAfter w:w="107" w:type="pct"/>
          <w:trHeight w:val="580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563" w:author="Radu, Dmitriy G." w:date="2020-03-21T09:25:00Z">
                  <w:rPr/>
                </w:rPrChange>
              </w:rPr>
              <w:pPrChange w:id="564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565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566" w:author="Radu, Dmitriy G." w:date="2020-03-21T09:25:00Z">
                    <w:rPr/>
                  </w:rPrChange>
                </w:rPr>
                <w:delText>6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567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del w:id="568" w:author="Radu, Dmitriy G." w:date="2020-03-18T10:06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69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ad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70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-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71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dc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72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3002</w:delText>
              </w:r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73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uz</w:delText>
              </w:r>
            </w:del>
            <w:ins w:id="574" w:author="Radu, Dmitriy G." w:date="2020-03-18T10:06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575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ad-dc3005uz</w:t>
              </w:r>
            </w:ins>
            <w:del w:id="576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577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578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579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580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581" w:author="Radu, Dmitriy G." w:date="2020-03-31T07:57:00Z">
              <w:del w:id="582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583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584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585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586" w:author="Radu, Dmitriy G." w:date="2020-03-18T10:22:00Z">
                  <w:rPr>
                    <w:ins w:id="587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588" w:author="Radu, Dmitriy G." w:date="2020-03-18T10:25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5,19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01:00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589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590" w:author="Radu, Dmitriy G." w:date="2020-03-18T10:22:00Z">
                  <w:rPr>
                    <w:ins w:id="591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proofErr w:type="spellStart"/>
            <w:ins w:id="592" w:author="Radu, Dmitriy G." w:date="2020-03-18T10:25:00Z"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13,27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20"/>
                </w:rPr>
                <w:t xml:space="preserve"> 01:00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7737" w:rsidTr="00A0565F">
        <w:trPr>
          <w:trHeight w:val="66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593" w:author="Radu, Dmitriy G." w:date="2020-03-21T09:25:00Z">
                  <w:rPr/>
                </w:rPrChange>
              </w:rPr>
              <w:pPrChange w:id="594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595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596" w:author="Radu, Dmitriy G." w:date="2020-03-21T09:25:00Z">
                    <w:rPr/>
                  </w:rPrChange>
                </w:rPr>
                <w:delText>7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597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</w:pPr>
            <w:del w:id="598" w:author="Radu, Dmitriy G." w:date="2020-03-18T10:10:00Z">
              <w:r w:rsidRPr="00013199" w:rsidDel="00A360DF">
                <w:rPr>
                  <w:rFonts w:ascii="Times New Roman" w:hAnsi="Times New Roman" w:cs="Times New Roman"/>
                  <w:sz w:val="18"/>
                  <w:lang w:val="en-US"/>
                  <w:rPrChange w:id="599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sql3001uz</w:delText>
              </w:r>
            </w:del>
            <w:ins w:id="600" w:author="Radu, Dmitriy G." w:date="2020-03-18T10:10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601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srv-sql3001uz</w:t>
              </w:r>
            </w:ins>
            <w:del w:id="602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603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604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605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606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607" w:author="Radu, Dmitriy G." w:date="2020-03-31T07:57:00Z">
              <w:del w:id="608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609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right="302"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right="302"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right="3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10" w:author="Radu, Dmitriy G." w:date="2020-03-21T10:14:00Z"/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ins w:id="611" w:author="Radu, Dmitriy G." w:date="2020-03-21T10:14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 xml:space="preserve">Full  Every 7 Day at </w:t>
              </w:r>
            </w:ins>
          </w:p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12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613" w:author="Radu, Dmitriy G." w:date="2020-03-18T10:22:00Z">
                  <w:rPr>
                    <w:ins w:id="614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ins w:id="615" w:author="Radu, Dmitriy G." w:date="2020-03-21T10:14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>1:00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16" w:author="Radu, Dmitriy G." w:date="2020-03-21T10:14:00Z"/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ins w:id="617" w:author="Radu, Dmitriy G." w:date="2020-03-21T10:14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 xml:space="preserve">Diff  </w:t>
              </w:r>
            </w:ins>
          </w:p>
          <w:p w:rsidR="00C8773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18" w:author="Radu, Dmitriy G." w:date="2020-03-21T10:14:00Z"/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ins w:id="619" w:author="Radu, Dmitriy G." w:date="2020-03-21T10:14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 xml:space="preserve">Every 1 Day at </w:t>
              </w:r>
            </w:ins>
          </w:p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20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621" w:author="Radu, Dmitriy G." w:date="2020-03-18T10:22:00Z">
                  <w:rPr>
                    <w:ins w:id="622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ins w:id="623" w:author="Radu, Dmitriy G." w:date="2020-03-21T10:14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>1:00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24" w:author="Radu, Dmitriy G." w:date="2020-03-21T10:15:00Z">
              <w:r w:rsidRPr="00642FE4" w:rsidDel="00387AC6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delText>При необходимости</w:delText>
              </w:r>
            </w:del>
          </w:p>
        </w:tc>
        <w:tc>
          <w:tcPr>
            <w:tcW w:w="107" w:type="pct"/>
            <w:gridSpan w:val="2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right="302" w:hanging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87737" w:rsidRPr="00272FEA" w:rsidTr="00272FEA">
        <w:trPr>
          <w:gridAfter w:val="2"/>
          <w:wAfter w:w="107" w:type="pct"/>
          <w:trHeight w:val="544"/>
          <w:ins w:id="625" w:author="Radu, Dmitriy G." w:date="2020-03-21T09:25:00Z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ins w:id="626" w:author="Radu, Dmitriy G." w:date="2020-03-21T09:25:00Z"/>
                <w:rFonts w:ascii="Times New Roman" w:eastAsia="Times New Roman" w:hAnsi="Times New Roman" w:cs="Times New Roman"/>
                <w:b/>
                <w:sz w:val="16"/>
                <w:szCs w:val="20"/>
                <w:lang w:val="en-US"/>
                <w:rPrChange w:id="627" w:author="Radu, Dmitriy G." w:date="2020-03-21T09:25:00Z">
                  <w:rPr>
                    <w:ins w:id="628" w:author="Radu, Dmitriy G." w:date="2020-03-21T09:25:00Z"/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  <w:pPrChange w:id="629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Del="005D161E" w:rsidRDefault="00C87737" w:rsidP="00C87737">
            <w:pPr>
              <w:spacing w:after="0"/>
              <w:rPr>
                <w:ins w:id="630" w:author="Radu, Dmitriy G." w:date="2020-03-21T09:25:00Z"/>
                <w:rFonts w:ascii="Times New Roman" w:hAnsi="Times New Roman" w:cs="Times New Roman"/>
                <w:sz w:val="18"/>
                <w:lang w:val="en-US"/>
              </w:rPr>
            </w:pPr>
            <w:ins w:id="631" w:author="Radu, Dmitriy G." w:date="2020-03-21T09:26:00Z">
              <w:r w:rsidRPr="003D6604">
                <w:rPr>
                  <w:rFonts w:ascii="Times New Roman" w:hAnsi="Times New Roman" w:cs="Times New Roman"/>
                  <w:sz w:val="18"/>
                  <w:lang w:val="en-US"/>
                  <w:rPrChange w:id="632" w:author="Radu, Dmitriy G." w:date="2020-03-21T09:48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Mon-sql3101uz. 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272FEA" w:rsidRDefault="00C87737" w:rsidP="00C87737">
            <w:pPr>
              <w:spacing w:after="0"/>
              <w:jc w:val="center"/>
              <w:rPr>
                <w:ins w:id="633" w:author="Radu, Dmitriy G." w:date="2020-03-21T09:25:00Z"/>
                <w:rFonts w:ascii="Times New Roman" w:eastAsia="Times New Roman" w:hAnsi="Times New Roman" w:cs="Times New Roman"/>
                <w:sz w:val="20"/>
                <w:szCs w:val="20"/>
              </w:rPr>
            </w:pPr>
            <w:ins w:id="634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lastRenderedPageBreak/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635" w:author="Radu, Dmitriy G." w:date="2020-03-31T07:57:00Z">
              <w:del w:id="636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637" w:author="Radu, Dmitriy G." w:date="2020-03-21T09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638" w:author="Radu, Dmitriy G." w:date="2020-03-21T09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pacing w:after="0"/>
              <w:ind w:left="-10"/>
              <w:jc w:val="center"/>
              <w:rPr>
                <w:ins w:id="639" w:author="Radu, Dmitriy G." w:date="2020-03-21T09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640" w:author="Radu, Dmitriy G." w:date="2020-03-21T09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pacing w:after="0"/>
              <w:ind w:left="-10"/>
              <w:jc w:val="center"/>
              <w:rPr>
                <w:ins w:id="641" w:author="Radu, Dmitriy G." w:date="2020-03-21T09:25:00Z"/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642" w:author="Radu, Dmitriy G." w:date="2020-03-21T09:25:00Z"/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Del="00A360D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643" w:author="Radu, Dmitriy G." w:date="2020-03-21T09:25:00Z"/>
                <w:rFonts w:ascii="Times New Roman" w:hAnsi="Times New Roman" w:cs="Times New Roman"/>
                <w:rPrChange w:id="644" w:author="Radu, Dmitriy G." w:date="2020-03-21T09:26:00Z">
                  <w:rPr>
                    <w:ins w:id="645" w:author="Radu, Dmitriy G." w:date="2020-03-21T09:25:00Z"/>
                    <w:rFonts w:ascii="Times New Roman" w:hAnsi="Times New Roman" w:cs="Times New Roman"/>
                    <w:lang w:val="en-US"/>
                  </w:rPr>
                </w:rPrChange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46" w:author="Radu, Dmitriy G." w:date="2020-03-21T10:55:00Z"/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ins w:id="647" w:author="Radu, Dmitriy G." w:date="2020-03-21T10:55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 xml:space="preserve">Full  Every 7 Day at </w:t>
              </w:r>
            </w:ins>
          </w:p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48" w:author="Radu, Dmitriy G." w:date="2020-03-21T09:25:00Z"/>
                <w:rFonts w:ascii="Times New Roman" w:eastAsia="Times New Roman" w:hAnsi="Times New Roman" w:cs="Times New Roman"/>
                <w:sz w:val="16"/>
                <w:szCs w:val="20"/>
                <w:lang w:val="en-US"/>
                <w:rPrChange w:id="649" w:author="Radu, Dmitriy G." w:date="2020-03-21T09:27:00Z">
                  <w:rPr>
                    <w:ins w:id="650" w:author="Radu, Dmitriy G." w:date="2020-03-21T09:25:00Z"/>
                    <w:rFonts w:ascii="Times New Roman" w:eastAsia="Times New Roman" w:hAnsi="Times New Roman" w:cs="Times New Roman"/>
                    <w:sz w:val="16"/>
                    <w:szCs w:val="20"/>
                  </w:rPr>
                </w:rPrChange>
              </w:rPr>
            </w:pPr>
            <w:ins w:id="651" w:author="Radu, Dmitriy G." w:date="2020-03-21T10:55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>3:00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52" w:author="Radu, Dmitriy G." w:date="2020-03-21T10:55:00Z"/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ins w:id="653" w:author="Radu, Dmitriy G." w:date="2020-03-21T10:55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 xml:space="preserve">Diff  </w:t>
              </w:r>
            </w:ins>
          </w:p>
          <w:p w:rsidR="00C8773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54" w:author="Radu, Dmitriy G." w:date="2020-03-21T10:55:00Z"/>
                <w:rFonts w:ascii="Times New Roman" w:eastAsia="Times New Roman" w:hAnsi="Times New Roman" w:cs="Times New Roman"/>
                <w:sz w:val="16"/>
                <w:szCs w:val="20"/>
                <w:lang w:val="en-US"/>
              </w:rPr>
            </w:pPr>
            <w:ins w:id="655" w:author="Radu, Dmitriy G." w:date="2020-03-21T10:55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 xml:space="preserve">Every 1 Day at </w:t>
              </w:r>
            </w:ins>
          </w:p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56" w:author="Radu, Dmitriy G." w:date="2020-03-21T09:25:00Z"/>
                <w:rFonts w:ascii="Times New Roman" w:eastAsia="Times New Roman" w:hAnsi="Times New Roman" w:cs="Times New Roman"/>
                <w:sz w:val="16"/>
                <w:szCs w:val="20"/>
              </w:rPr>
            </w:pPr>
            <w:ins w:id="657" w:author="Radu, Dmitriy G." w:date="2020-03-21T10:55:00Z">
              <w:r>
                <w:rPr>
                  <w:rFonts w:ascii="Times New Roman" w:eastAsia="Times New Roman" w:hAnsi="Times New Roman" w:cs="Times New Roman"/>
                  <w:sz w:val="16"/>
                  <w:szCs w:val="20"/>
                  <w:lang w:val="en-US"/>
                </w:rPr>
                <w:t>3:00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58" w:author="Radu, Dmitriy G." w:date="2020-03-21T09:25:00Z"/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659" w:author="Radu, Dmitriy G." w:date="2020-03-21T09:26:00Z">
                  <w:rPr/>
                </w:rPrChange>
              </w:rPr>
              <w:pPrChange w:id="660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661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662" w:author="Radu, Dmitriy G." w:date="2020-03-21T09:26:00Z">
                    <w:rPr/>
                  </w:rPrChange>
                </w:rPr>
                <w:lastRenderedPageBreak/>
                <w:delText>8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663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del w:id="664" w:author="Radu, Dmitriy G." w:date="2020-03-18T10:07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665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srv-prn3001uz</w:delText>
              </w:r>
            </w:del>
            <w:ins w:id="666" w:author="Radu, Dmitriy G." w:date="2020-03-18T10:07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667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srv-prn3003uz</w:t>
              </w:r>
            </w:ins>
            <w:del w:id="668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669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670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671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672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673" w:author="Radu, Dmitriy G." w:date="2020-03-31T07:57:00Z">
              <w:del w:id="674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675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676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77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678" w:author="Radu, Dmitriy G." w:date="2020-03-18T10:22:00Z">
                  <w:rPr>
                    <w:ins w:id="679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680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681" w:author="Radu, Dmitriy G." w:date="2020-03-18T10:22:00Z">
                  <w:rPr>
                    <w:ins w:id="682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271C65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683" w:author="Radu, Dmitriy G." w:date="2020-03-18T10:27:00Z">
              <w:r w:rsidRPr="00642FE4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При необходимости</w:t>
              </w:r>
            </w:ins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684" w:author="Radu, Dmitriy G." w:date="2020-03-21T09:25:00Z">
                  <w:rPr/>
                </w:rPrChange>
              </w:rPr>
              <w:pPrChange w:id="685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686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687" w:author="Radu, Dmitriy G." w:date="2020-03-21T09:25:00Z">
                    <w:rPr/>
                  </w:rPrChange>
                </w:rPr>
                <w:delText>9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688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del w:id="689" w:author="Radu, Dmitriy G." w:date="2020-03-18T10:11:00Z">
              <w:r w:rsidRPr="00013199" w:rsidDel="00A360DF">
                <w:rPr>
                  <w:rFonts w:ascii="Times New Roman" w:hAnsi="Times New Roman" w:cs="Times New Roman"/>
                  <w:sz w:val="18"/>
                  <w:lang w:val="en-US"/>
                  <w:rPrChange w:id="690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mgm-sccm3001uz</w:delText>
              </w:r>
            </w:del>
            <w:ins w:id="691" w:author="Radu, Dmitriy G." w:date="2020-03-18T10:11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692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sccm-sd3001uz</w:t>
              </w:r>
            </w:ins>
            <w:del w:id="693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694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695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696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697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698" w:author="Radu, Dmitriy G." w:date="2020-03-31T07:57:00Z">
              <w:del w:id="699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700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FB1892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701" w:author="Radu, Dmitriy G." w:date="2020-03-18T10:17:00Z">
              <w:r w:rsidRPr="004D7831" w:rsidDel="00A360DF">
                <w:rPr>
                  <w:rFonts w:ascii="Times New Roman" w:hAnsi="Times New Roman" w:cs="Times New Roman"/>
                  <w:lang w:val="en-US"/>
                </w:rPr>
                <w:delText>F</w:delText>
              </w:r>
            </w:del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02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703" w:author="Radu, Dmitriy G." w:date="2020-03-18T10:22:00Z">
                  <w:rPr>
                    <w:ins w:id="704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05" w:author="Radu, Dmitriy G." w:date="2020-03-18T10:16:00Z"/>
                <w:rFonts w:ascii="Times New Roman" w:eastAsia="Times New Roman" w:hAnsi="Times New Roman" w:cs="Times New Roman"/>
                <w:sz w:val="16"/>
                <w:szCs w:val="20"/>
                <w:rPrChange w:id="706" w:author="Radu, Dmitriy G." w:date="2020-03-18T10:22:00Z">
                  <w:rPr>
                    <w:ins w:id="707" w:author="Radu, Dmitriy G." w:date="2020-03-18T10:16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708" w:author="Radu, Dmitriy G." w:date="2020-03-18T10:27:00Z">
              <w:r w:rsidRPr="00642FE4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При необходимости</w:t>
              </w:r>
            </w:ins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709" w:author="Radu, Dmitriy G." w:date="2020-03-21T09:25:00Z">
                  <w:rPr/>
                </w:rPrChange>
              </w:rPr>
              <w:pPrChange w:id="710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711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712" w:author="Radu, Dmitriy G." w:date="2020-03-21T09:25:00Z">
                    <w:rPr/>
                  </w:rPrChange>
                </w:rPr>
                <w:delText>10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713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del w:id="714" w:author="Radu, Dmitriy G." w:date="2020-03-18T10:13:00Z">
              <w:r w:rsidRPr="00013199" w:rsidDel="00A360DF">
                <w:rPr>
                  <w:rFonts w:ascii="Times New Roman" w:hAnsi="Times New Roman" w:cs="Times New Roman"/>
                  <w:sz w:val="18"/>
                  <w:lang w:val="en-US"/>
                  <w:rPrChange w:id="715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srv-wsus3001uz</w:delText>
              </w:r>
            </w:del>
            <w:ins w:id="716" w:author="Radu, Dmitriy G." w:date="2020-03-18T10:1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717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srv-wsus3003uz</w:t>
              </w:r>
            </w:ins>
            <w:del w:id="718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719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delText>.uz.lo</w:delText>
              </w:r>
            </w:del>
            <w:ins w:id="720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721" w:author="Radu, Dmitriy G." w:date="2020-03-18T10:24:00Z">
                    <w:rPr>
                      <w:rFonts w:ascii="Times New Roman" w:hAnsi="Times New Roman" w:cs="Times New Roman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722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723" w:author="Radu, Dmitriy G." w:date="2020-03-31T07:57:00Z">
              <w:del w:id="724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725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2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27" w:author="Radu, Dmitriy G." w:date="2020-03-18T10:22:00Z">
                  <w:rPr>
                    <w:ins w:id="72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2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30" w:author="Radu, Dmitriy G." w:date="2020-03-18T10:22:00Z">
                  <w:rPr>
                    <w:ins w:id="73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F6C43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732" w:author="Radu, Dmitriy G." w:date="2020-03-21T09:25:00Z">
                  <w:rPr/>
                </w:rPrChange>
              </w:rPr>
              <w:pPrChange w:id="733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734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735" w:author="Radu, Dmitriy G." w:date="2020-03-21T09:25:00Z">
                    <w:rPr/>
                  </w:rPrChange>
                </w:rPr>
                <w:delText>11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736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737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  <w:t>hv-vmh3001uz</w:t>
            </w:r>
            <w:del w:id="738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739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740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741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742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743" w:author="Radu, Dmitriy G." w:date="2020-03-31T07:57:00Z">
              <w:del w:id="744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745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94144B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4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47" w:author="Radu, Dmitriy G." w:date="2020-03-18T10:22:00Z">
                  <w:rPr>
                    <w:ins w:id="74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749" w:author="Radu, Dmitriy G." w:date="2020-03-18T10:28:00Z"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6,20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12:00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50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51" w:author="Radu, Dmitriy G." w:date="2020-03-18T10:22:00Z">
                  <w:rPr>
                    <w:ins w:id="752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753" w:author="Radu, Dmitriy G." w:date="2020-03-18T10:28:00Z"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14,28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12:00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94144B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del w:id="754" w:author="Radu, Dmitriy G." w:date="2020-03-18T10:28:00Z">
              <w:r w:rsidRPr="00642FE4" w:rsidDel="00013199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delText>При необходимости</w:delText>
              </w:r>
            </w:del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755" w:author="Radu, Dmitriy G." w:date="2020-03-21T09:25:00Z">
                  <w:rPr/>
                </w:rPrChange>
              </w:rPr>
              <w:pPrChange w:id="756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757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758" w:author="Radu, Dmitriy G." w:date="2020-03-21T09:25:00Z">
                    <w:rPr/>
                  </w:rPrChange>
                </w:rPr>
                <w:delText>12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759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760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  <w:t>hv-vmh3002uz</w:t>
            </w:r>
            <w:del w:id="761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762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763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764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765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766" w:author="Radu, Dmitriy G." w:date="2020-03-31T07:57:00Z">
              <w:del w:id="767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768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94144B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6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70" w:author="Radu, Dmitriy G." w:date="2020-03-18T10:22:00Z">
                  <w:rPr>
                    <w:ins w:id="77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772" w:author="Radu, Dmitriy G." w:date="2020-03-18T10:28:00Z"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6,20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01:00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73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74" w:author="Radu, Dmitriy G." w:date="2020-03-18T10:22:00Z">
                  <w:rPr>
                    <w:ins w:id="775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776" w:author="Radu, Dmitriy G." w:date="2020-03-18T10:28:00Z"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14,28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01:00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A040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del w:id="777" w:author="Radu, Dmitriy G." w:date="2020-03-18T10:28:00Z">
              <w:r w:rsidRPr="00642FE4" w:rsidDel="00013199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delText>При необходимости</w:delText>
              </w:r>
            </w:del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778" w:author="Radu, Dmitriy G." w:date="2020-03-21T09:25:00Z">
                  <w:rPr/>
                </w:rPrChange>
              </w:rPr>
              <w:pPrChange w:id="779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780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781" w:author="Radu, Dmitriy G." w:date="2020-03-21T09:25:00Z">
                    <w:rPr/>
                  </w:rPrChange>
                </w:rPr>
                <w:delText>13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782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783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  <w:t>hv-vmh3003uz</w:t>
            </w:r>
            <w:del w:id="784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785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786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787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788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789" w:author="Radu, Dmitriy G." w:date="2020-03-31T07:57:00Z">
              <w:del w:id="790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791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7A08C8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92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93" w:author="Radu, Dmitriy G." w:date="2020-03-18T10:22:00Z">
                  <w:rPr>
                    <w:ins w:id="794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795" w:author="Radu, Dmitriy G." w:date="2020-03-18T10:29:00Z"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Full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7,21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05:00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79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797" w:author="Radu, Dmitriy G." w:date="2020-03-18T10:22:00Z">
                  <w:rPr>
                    <w:ins w:id="79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799" w:author="Radu, Dmitriy G." w:date="2020-03-18T10:29:00Z"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Incr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15,29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013199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02:00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A040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del w:id="800" w:author="Radu, Dmitriy G." w:date="2020-03-18T10:29:00Z">
              <w:r w:rsidRPr="00642FE4" w:rsidDel="00013199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delText>При необходимости</w:delText>
              </w:r>
            </w:del>
          </w:p>
        </w:tc>
      </w:tr>
      <w:tr w:rsidR="00C87737" w:rsidDel="00A360DF" w:rsidTr="00272FEA">
        <w:trPr>
          <w:gridAfter w:val="2"/>
          <w:wAfter w:w="107" w:type="pct"/>
          <w:trHeight w:val="544"/>
          <w:del w:id="801" w:author="Radu, Dmitriy G." w:date="2020-03-18T10:14:00Z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Del="00A360DF" w:rsidRDefault="00C87737" w:rsidP="00C87737">
            <w:pPr>
              <w:pStyle w:val="ab"/>
              <w:numPr>
                <w:ilvl w:val="0"/>
                <w:numId w:val="14"/>
              </w:numPr>
              <w:rPr>
                <w:del w:id="802" w:author="Radu, Dmitriy G." w:date="2020-03-18T10:14:00Z"/>
                <w:rFonts w:ascii="Times New Roman" w:eastAsia="Times New Roman" w:hAnsi="Times New Roman" w:cs="Times New Roman"/>
                <w:b/>
                <w:sz w:val="16"/>
                <w:szCs w:val="20"/>
                <w:rPrChange w:id="803" w:author="Radu, Dmitriy G." w:date="2020-03-21T09:25:00Z">
                  <w:rPr>
                    <w:del w:id="804" w:author="Radu, Dmitriy G." w:date="2020-03-18T10:14:00Z"/>
                  </w:rPr>
                </w:rPrChange>
              </w:rPr>
              <w:pPrChange w:id="805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806" w:author="Radu, Dmitriy G." w:date="2020-03-18T10:14:00Z">
              <w:r w:rsidRPr="00272FEA" w:rsidDel="00A360DF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807" w:author="Radu, Dmitriy G." w:date="2020-03-21T09:25:00Z">
                    <w:rPr/>
                  </w:rPrChange>
                </w:rPr>
                <w:delText>14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013199" w:rsidDel="00A360DF" w:rsidRDefault="00C87737" w:rsidP="00C87737">
            <w:pPr>
              <w:pStyle w:val="ab"/>
              <w:rPr>
                <w:del w:id="808" w:author="Radu, Dmitriy G." w:date="2020-03-18T10:14:00Z"/>
                <w:sz w:val="18"/>
                <w:lang w:val="en-US"/>
                <w:rPrChange w:id="809" w:author="Radu, Dmitriy G." w:date="2020-03-18T10:24:00Z">
                  <w:rPr>
                    <w:del w:id="810" w:author="Radu, Dmitriy G." w:date="2020-03-18T10:14:00Z"/>
                    <w:rFonts w:ascii="Times New Roman" w:hAnsi="Times New Roman" w:cs="Times New Roman"/>
                  </w:rPr>
                </w:rPrChange>
              </w:rPr>
              <w:pPrChange w:id="811" w:author="Radu, Dmitriy G." w:date="2020-03-21T09:25:00Z">
                <w:pPr>
                  <w:spacing w:after="0"/>
                </w:pPr>
              </w:pPrChange>
            </w:pPr>
            <w:del w:id="812" w:author="Radu, Dmitriy G." w:date="2020-03-18T10:14:00Z">
              <w:r w:rsidRPr="00013199" w:rsidDel="00A360DF">
                <w:rPr>
                  <w:sz w:val="18"/>
                  <w:lang w:val="en-US"/>
                  <w:rPrChange w:id="813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hv-vmh3004uz</w:delText>
              </w:r>
            </w:del>
            <w:del w:id="814" w:author="Radu, Dmitriy G." w:date="2020-03-18T10:03:00Z">
              <w:r w:rsidRPr="00013199" w:rsidDel="005D161E">
                <w:rPr>
                  <w:sz w:val="18"/>
                  <w:lang w:val="en-US"/>
                  <w:rPrChange w:id="815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Del="00A360DF" w:rsidRDefault="00C87737" w:rsidP="00C87737">
            <w:pPr>
              <w:pStyle w:val="ab"/>
              <w:rPr>
                <w:del w:id="816" w:author="Radu, Dmitriy G." w:date="2020-03-18T10:14:00Z"/>
              </w:rPr>
              <w:pPrChange w:id="817" w:author="Radu, Dmitriy G." w:date="2020-03-21T09:25:00Z">
                <w:pPr>
                  <w:spacing w:after="0"/>
                  <w:jc w:val="center"/>
                </w:pPr>
              </w:pPrChange>
            </w:pPr>
            <w:ins w:id="818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819" w:author="Radu, Dmitriy G." w:date="2020-03-31T07:57:00Z">
              <w:del w:id="820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821" w:author="Golovchenko, Andrey E." w:date="2020-06-17T08:33:00Z">
              <w:r w:rsidRPr="002C0865" w:rsidDel="00BD491A"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Del="00A360DF" w:rsidRDefault="00C87737" w:rsidP="00C87737">
            <w:pPr>
              <w:pStyle w:val="ab"/>
              <w:rPr>
                <w:del w:id="822" w:author="Radu, Dmitriy G." w:date="2020-03-18T10:14:00Z"/>
              </w:rPr>
              <w:pPrChange w:id="823" w:author="Radu, Dmitriy G." w:date="2020-03-21T09:25:00Z">
                <w:pPr>
                  <w:shd w:val="clear" w:color="auto" w:fill="FFFFFF"/>
                  <w:spacing w:after="0" w:line="274" w:lineRule="auto"/>
                  <w:ind w:left="-10"/>
                  <w:jc w:val="center"/>
                </w:pPr>
              </w:pPrChange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Del="00A360DF" w:rsidRDefault="00C87737" w:rsidP="00C87737">
            <w:pPr>
              <w:pStyle w:val="ab"/>
              <w:rPr>
                <w:del w:id="824" w:author="Radu, Dmitriy G." w:date="2020-03-18T10:14:00Z"/>
              </w:rPr>
              <w:pPrChange w:id="825" w:author="Radu, Dmitriy G." w:date="2020-03-21T09:25:00Z">
                <w:pPr>
                  <w:shd w:val="clear" w:color="auto" w:fill="FFFFFF"/>
                  <w:spacing w:after="0" w:line="274" w:lineRule="auto"/>
                  <w:ind w:left="-10"/>
                  <w:jc w:val="center"/>
                </w:pPr>
              </w:pPrChange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Del="00A360DF" w:rsidRDefault="00C87737" w:rsidP="00C87737">
            <w:pPr>
              <w:pStyle w:val="ab"/>
              <w:rPr>
                <w:del w:id="826" w:author="Radu, Dmitriy G." w:date="2020-03-18T10:14:00Z"/>
              </w:rPr>
              <w:pPrChange w:id="827" w:author="Radu, Dmitriy G." w:date="2020-03-21T09:25:00Z">
                <w:pPr>
                  <w:spacing w:after="0"/>
                  <w:ind w:left="-10"/>
                  <w:jc w:val="center"/>
                </w:pPr>
              </w:pPrChange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Del="00A360DF" w:rsidRDefault="00C87737" w:rsidP="00C87737">
            <w:pPr>
              <w:pStyle w:val="ab"/>
              <w:rPr>
                <w:del w:id="828" w:author="Radu, Dmitriy G." w:date="2020-03-18T10:14:00Z"/>
              </w:rPr>
              <w:pPrChange w:id="829" w:author="Radu, Dmitriy G." w:date="2020-03-21T09:25:00Z">
                <w:pPr>
                  <w:shd w:val="clear" w:color="auto" w:fill="FFFFFF"/>
                  <w:spacing w:after="0" w:line="274" w:lineRule="auto"/>
                  <w:ind w:left="-10"/>
                  <w:jc w:val="center"/>
                </w:pPr>
              </w:pPrChange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Del="00A360DF" w:rsidRDefault="00C87737" w:rsidP="00C87737">
            <w:pPr>
              <w:pStyle w:val="ab"/>
              <w:rPr>
                <w:del w:id="830" w:author="Radu, Dmitriy G." w:date="2020-03-18T10:14:00Z"/>
              </w:rPr>
              <w:pPrChange w:id="831" w:author="Radu, Dmitriy G." w:date="2020-03-21T09:25:00Z">
                <w:pPr>
                  <w:spacing w:after="0"/>
                  <w:ind w:left="-10"/>
                  <w:jc w:val="center"/>
                </w:pPr>
              </w:pPrChange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Del="00A360DF" w:rsidRDefault="00C87737" w:rsidP="00C87737">
            <w:pPr>
              <w:pStyle w:val="ab"/>
              <w:rPr>
                <w:del w:id="832" w:author="Radu, Dmitriy G." w:date="2020-03-18T10:14:00Z"/>
              </w:rPr>
              <w:pPrChange w:id="833" w:author="Radu, Dmitriy G." w:date="2020-03-21T09:25:00Z">
                <w:pPr>
                  <w:shd w:val="clear" w:color="auto" w:fill="FFFFFF"/>
                  <w:spacing w:after="0" w:line="274" w:lineRule="auto"/>
                  <w:ind w:left="-10"/>
                  <w:jc w:val="center"/>
                </w:pPr>
              </w:pPrChange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Del="00A360DF" w:rsidRDefault="00C87737" w:rsidP="00C87737">
            <w:pPr>
              <w:pStyle w:val="ab"/>
              <w:rPr>
                <w:del w:id="834" w:author="Radu, Dmitriy G." w:date="2020-03-18T10:14:00Z"/>
              </w:rPr>
              <w:pPrChange w:id="835" w:author="Radu, Dmitriy G." w:date="2020-03-21T09:25:00Z">
                <w:pPr>
                  <w:shd w:val="clear" w:color="auto" w:fill="FFFFFF"/>
                  <w:spacing w:after="0" w:line="274" w:lineRule="auto"/>
                  <w:ind w:left="-10"/>
                  <w:jc w:val="center"/>
                </w:pPr>
              </w:pPrChange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Del="00A360DF" w:rsidRDefault="00C87737" w:rsidP="00C87737">
            <w:pPr>
              <w:pStyle w:val="ab"/>
              <w:rPr>
                <w:ins w:id="836" w:author="Radu, Dmitriy G." w:date="2020-03-18T10:16:00Z"/>
                <w:sz w:val="16"/>
                <w:szCs w:val="18"/>
                <w:rPrChange w:id="837" w:author="Radu, Dmitriy G." w:date="2020-03-18T10:22:00Z">
                  <w:rPr>
                    <w:ins w:id="83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  <w:pPrChange w:id="839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Del="00A360DF" w:rsidRDefault="00C87737" w:rsidP="00C87737">
            <w:pPr>
              <w:shd w:val="clear" w:color="auto" w:fill="FFFFFF"/>
              <w:spacing w:after="0"/>
              <w:rPr>
                <w:ins w:id="840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841" w:author="Radu, Dmitriy G." w:date="2020-03-18T10:22:00Z">
                  <w:rPr>
                    <w:ins w:id="842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A0407" w:rsidDel="00A360DF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del w:id="843" w:author="Radu, Dmitriy G." w:date="2020-03-18T10:14:00Z"/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del w:id="844" w:author="Radu, Dmitriy G." w:date="2020-03-18T10:14:00Z">
              <w:r w:rsidRPr="00642FE4" w:rsidDel="00A360DF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delText>При необходимости</w:delText>
              </w:r>
            </w:del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lang w:val="en-US"/>
                <w:rPrChange w:id="845" w:author="Radu, Dmitriy G." w:date="2020-03-21T09:25:00Z">
                  <w:rPr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  <w:pPrChange w:id="846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847" w:author="Radu, Dmitriy G." w:date="2020-03-18T10:15:00Z">
              <w:r w:rsidRPr="00272FEA" w:rsidDel="00A360DF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848" w:author="Radu, Dmitriy G." w:date="2020-03-21T09:25:00Z">
                    <w:rPr/>
                  </w:rPrChange>
                </w:rPr>
                <w:delText>15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849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850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  <w:t>hv-vmh3006uz</w:t>
            </w:r>
            <w:del w:id="851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852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853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854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855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856" w:author="Radu, Dmitriy G." w:date="2020-03-31T07:57:00Z">
              <w:del w:id="857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858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85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860" w:author="Radu, Dmitriy G." w:date="2020-03-18T10:22:00Z">
                  <w:rPr>
                    <w:ins w:id="86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862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863" w:author="Radu, Dmitriy G." w:date="2020-03-18T10:22:00Z">
                  <w:rPr>
                    <w:ins w:id="864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A040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C87737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C87737" w:rsidRPr="00272FEA" w:rsidRDefault="00C87737" w:rsidP="00C87737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865" w:author="Radu, Dmitriy G." w:date="2020-03-21T09:25:00Z">
                  <w:rPr/>
                </w:rPrChange>
              </w:rPr>
              <w:pPrChange w:id="866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867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868" w:author="Radu, Dmitriy G." w:date="2020-03-21T09:25:00Z">
                    <w:rPr/>
                  </w:rPrChange>
                </w:rPr>
                <w:delText>16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pacing w:after="0"/>
              <w:rPr>
                <w:rFonts w:ascii="Times New Roman" w:hAnsi="Times New Roman" w:cs="Times New Roman"/>
                <w:sz w:val="18"/>
                <w:lang w:val="en-US"/>
                <w:rPrChange w:id="869" w:author="Radu, Dmitriy G." w:date="2020-03-18T10:24:00Z">
                  <w:rPr>
                    <w:rFonts w:ascii="Times New Roman" w:hAnsi="Times New Roman" w:cs="Times New Roman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sz w:val="18"/>
                <w:lang w:val="en-US"/>
                <w:rPrChange w:id="870" w:author="Radu, Dmitriy G." w:date="2020-03-18T10:24:00Z">
                  <w:rPr>
                    <w:rFonts w:ascii="Times New Roman" w:hAnsi="Times New Roman" w:cs="Times New Roman"/>
                    <w:lang w:val="en-US"/>
                  </w:rPr>
                </w:rPrChange>
              </w:rPr>
              <w:t>hv-vmh3007uz</w:t>
            </w:r>
            <w:del w:id="871" w:author="Radu, Dmitriy G." w:date="2020-03-18T10:03:00Z">
              <w:r w:rsidRPr="00013199" w:rsidDel="005D161E">
                <w:rPr>
                  <w:rFonts w:ascii="Times New Roman" w:hAnsi="Times New Roman" w:cs="Times New Roman"/>
                  <w:sz w:val="18"/>
                  <w:lang w:val="en-US"/>
                  <w:rPrChange w:id="872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delText>.uz.lo</w:delText>
              </w:r>
            </w:del>
            <w:ins w:id="873" w:author="Radu, Dmitriy G." w:date="2020-03-18T10:03:00Z">
              <w:r w:rsidRPr="00013199">
                <w:rPr>
                  <w:rFonts w:ascii="Times New Roman" w:hAnsi="Times New Roman" w:cs="Times New Roman"/>
                  <w:sz w:val="18"/>
                  <w:lang w:val="en-US"/>
                  <w:rPrChange w:id="874" w:author="Radu, Dmitriy G." w:date="2020-03-18T10:24:00Z">
                    <w:rPr>
                      <w:rFonts w:ascii="Times New Roman" w:hAnsi="Times New Roman" w:cs="Times New Roman"/>
                      <w:lang w:val="en-US"/>
                    </w:rPr>
                  </w:rPrChange>
                </w:rPr>
                <w:t>.int.lukoil-international.uz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87737" w:rsidRDefault="00C87737" w:rsidP="00C87737">
            <w:pPr>
              <w:spacing w:after="0"/>
              <w:jc w:val="center"/>
            </w:pPr>
            <w:ins w:id="875" w:author="Golovchenko, Andrey E." w:date="2020-06-17T08:33:00Z"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Ленточная библиотека HPE 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MSL</w:t>
              </w:r>
              <w:r w:rsidRPr="00F06A0F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2024</w:t>
              </w:r>
            </w:ins>
            <w:ins w:id="876" w:author="Radu, Dmitriy G." w:date="2020-03-31T07:57:00Z">
              <w:del w:id="877" w:author="Golovchenko, Andrey E." w:date="2020-06-17T08:33:00Z">
                <w:r w:rsidRPr="00AD2973" w:rsidDel="00BD491A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delText>Ленточная библиотека HPE G3 2040</w:delText>
                </w:r>
              </w:del>
            </w:ins>
            <w:del w:id="878" w:author="Golovchenko, Andrey E." w:date="2020-06-17T08:33:00Z">
              <w:r w:rsidRPr="002C0865" w:rsidDel="00BD491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065FF" w:rsidRDefault="00C87737" w:rsidP="00C87737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Default="00C87737" w:rsidP="00C87737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87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880" w:author="Radu, Dmitriy G." w:date="2020-03-18T10:22:00Z">
                  <w:rPr>
                    <w:ins w:id="88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882" w:author="Radu, Dmitriy G." w:date="2020-03-18T10:32:00Z"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Full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6,20 </w:t>
              </w:r>
              <w:proofErr w:type="spellStart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02:00</w:t>
              </w:r>
            </w:ins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C87737" w:rsidRPr="00013199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883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884" w:author="Radu, Dmitriy G." w:date="2020-03-18T10:22:00Z">
                  <w:rPr>
                    <w:ins w:id="885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  <w:proofErr w:type="spellStart"/>
            <w:ins w:id="886" w:author="Radu, Dmitriy G." w:date="2020-03-18T10:32:00Z"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Incr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-</w:t>
              </w:r>
              <w:proofErr w:type="spellStart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Every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14,28 </w:t>
              </w:r>
              <w:proofErr w:type="spellStart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day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</w:t>
              </w:r>
              <w:proofErr w:type="spellStart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>at</w:t>
              </w:r>
              <w:proofErr w:type="spellEnd"/>
              <w:r w:rsidRPr="009F5943">
                <w:rPr>
                  <w:rFonts w:ascii="Times New Roman" w:eastAsia="Times New Roman" w:hAnsi="Times New Roman" w:cs="Times New Roman"/>
                  <w:sz w:val="16"/>
                  <w:szCs w:val="18"/>
                </w:rPr>
                <w:t xml:space="preserve"> 02:00</w:t>
              </w:r>
            </w:ins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87737" w:rsidRPr="001A0407" w:rsidRDefault="00C87737" w:rsidP="00C87737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del w:id="887" w:author="Radu, Dmitriy G." w:date="2020-03-18T10:32:00Z">
              <w:r w:rsidRPr="00642FE4" w:rsidDel="009F5943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delText>При необходимости</w:delText>
              </w:r>
            </w:del>
          </w:p>
        </w:tc>
      </w:tr>
      <w:bookmarkEnd w:id="465"/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888" w:author="Radu, Dmitriy G." w:date="2020-03-21T09:25:00Z">
                  <w:rPr/>
                </w:rPrChange>
              </w:rPr>
              <w:pPrChange w:id="889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890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891" w:author="Radu, Dmitriy G." w:date="2020-03-21T09:25:00Z">
                    <w:rPr/>
                  </w:rPrChange>
                </w:rPr>
                <w:delText>17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rPrChange w:id="89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89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uzg_d_obp_1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894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>УПАТС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5D6572" w:rsidRDefault="00A0565F" w:rsidP="00A0565F">
            <w:pPr>
              <w:spacing w:after="0"/>
              <w:jc w:val="center"/>
            </w:pPr>
            <w:del w:id="895" w:author="Koblov, Aleksandr Yu." w:date="2020-03-31T10:09:00Z">
              <w:r w:rsidRPr="00F06D53" w:rsidDel="005D6572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896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>Программное и аппаратное обеспечение заказчика</w:delText>
              </w:r>
            </w:del>
            <w:ins w:id="897" w:author="Koblov, Aleksandr Yu." w:date="2020-03-31T10:09:00Z">
              <w:r w:rsidR="005D6572"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898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У</w:t>
              </w:r>
            </w:ins>
            <w:ins w:id="899" w:author="Koblov, Aleksandr Yu." w:date="2020-03-31T10:10:00Z">
              <w:r w:rsidR="005D6572"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00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 xml:space="preserve">ПАТС, по необходимости, на ПК </w:t>
              </w:r>
            </w:ins>
            <w:ins w:id="901" w:author="Koblov, Aleksandr Yu." w:date="2020-03-31T10:11:00Z">
              <w:r w:rsidR="005D6572"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02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инженера</w:t>
              </w:r>
            </w:ins>
            <w:ins w:id="903" w:author="Koblov, Aleksandr Yu." w:date="2020-03-31T10:12:00Z">
              <w:r w:rsidR="00F06D53"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04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.</w:t>
              </w:r>
              <w:r w:rsidR="00F06D53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</w:t>
              </w:r>
            </w:ins>
            <w:ins w:id="905" w:author="Koblov, Aleksandr Yu." w:date="2020-03-31T10:10:00Z">
              <w:r w:rsidR="005D6572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  </w:t>
              </w:r>
            </w:ins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0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907" w:author="Radu, Dmitriy G." w:date="2020-03-18T10:22:00Z">
                  <w:rPr>
                    <w:ins w:id="90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0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910" w:author="Radu, Dmitriy G." w:date="2020-03-18T10:22:00Z">
                  <w:rPr>
                    <w:ins w:id="91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F06D53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912" w:author="Koblov, Aleksandr Yu." w:date="2020-03-31T10:12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913" w:author="Radu, Dmitriy G." w:date="2020-03-21T09:25:00Z">
                  <w:rPr/>
                </w:rPrChange>
              </w:rPr>
              <w:pPrChange w:id="914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915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916" w:author="Radu, Dmitriy G." w:date="2020-03-21T09:25:00Z">
                    <w:rPr/>
                  </w:rPrChange>
                </w:rPr>
                <w:delText>18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F06D53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rPrChange w:id="917" w:author="Koblov, Aleksandr Yu." w:date="2020-03-31T10:12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18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uzg</w:t>
            </w:r>
            <w:proofErr w:type="spellEnd"/>
            <w:r w:rsidRPr="00F06D53">
              <w:rPr>
                <w:rFonts w:ascii="Times New Roman" w:hAnsi="Times New Roman" w:cs="Times New Roman"/>
                <w:color w:val="000000" w:themeColor="text1"/>
                <w:sz w:val="18"/>
                <w:rPrChange w:id="919" w:author="Koblov, Aleksandr Yu." w:date="2020-03-31T10:12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_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2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d</w:t>
            </w:r>
            <w:r w:rsidRPr="00F06D53">
              <w:rPr>
                <w:rFonts w:ascii="Times New Roman" w:hAnsi="Times New Roman" w:cs="Times New Roman"/>
                <w:color w:val="000000" w:themeColor="text1"/>
                <w:sz w:val="18"/>
                <w:rPrChange w:id="921" w:author="Koblov, Aleksandr Yu." w:date="2020-03-31T10:12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_</w:t>
            </w: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2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obp</w:t>
            </w:r>
            <w:proofErr w:type="spellEnd"/>
            <w:r w:rsidRPr="00F06D53">
              <w:rPr>
                <w:rFonts w:ascii="Times New Roman" w:hAnsi="Times New Roman" w:cs="Times New Roman"/>
                <w:color w:val="000000" w:themeColor="text1"/>
                <w:sz w:val="18"/>
                <w:rPrChange w:id="923" w:author="Koblov, Aleksandr Yu." w:date="2020-03-31T10:12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_2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924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>УПАТС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Default="00F06D53" w:rsidP="00A0565F">
            <w:pPr>
              <w:spacing w:after="0"/>
              <w:jc w:val="center"/>
            </w:pPr>
            <w:ins w:id="925" w:author="Koblov, Aleksandr Yu." w:date="2020-03-31T10:12:00Z">
              <w:r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26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УПАТС, по необходимости, на ПК инженера</w:t>
              </w:r>
            </w:ins>
            <w:del w:id="927" w:author="Koblov, Aleksandr Yu." w:date="2020-03-31T10:12:00Z">
              <w:r w:rsidR="00A0565F" w:rsidRPr="002C0865" w:rsidDel="00F06D53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28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929" w:author="Radu, Dmitriy G." w:date="2020-03-18T10:22:00Z">
                  <w:rPr>
                    <w:ins w:id="930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31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932" w:author="Radu, Dmitriy G." w:date="2020-03-18T10:22:00Z">
                  <w:rPr>
                    <w:ins w:id="933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F06D53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rPrChange w:id="934" w:author="Koblov, Aleksandr Yu." w:date="2020-03-31T10:12:00Z">
                  <w:rPr>
                    <w:rFonts w:ascii="Times New Roman" w:eastAsia="Times New Roman" w:hAnsi="Times New Roman" w:cs="Times New Roman"/>
                    <w:sz w:val="20"/>
                    <w:szCs w:val="20"/>
                    <w:lang w:val="en-US"/>
                  </w:rPr>
                </w:rPrChange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1108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935" w:author="Radu, Dmitriy G." w:date="2020-03-21T09:25:00Z">
                  <w:rPr/>
                </w:rPrChange>
              </w:rPr>
              <w:pPrChange w:id="936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937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938" w:author="Radu, Dmitriy G." w:date="2020-03-21T09:25:00Z">
                    <w:rPr/>
                  </w:rPrChange>
                </w:rPr>
                <w:delText>19</w:delText>
              </w:r>
            </w:del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39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4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xa000002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941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>УПАТС ЮКБ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4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 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A0565F" w:rsidRDefault="00F06D53" w:rsidP="00A0565F">
            <w:pPr>
              <w:spacing w:after="0"/>
              <w:jc w:val="center"/>
            </w:pPr>
            <w:ins w:id="943" w:author="Koblov, Aleksandr Yu." w:date="2020-03-31T10:12:00Z">
              <w:r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44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УПАТС, по необходимости, на ПК инженера</w:t>
              </w:r>
            </w:ins>
            <w:del w:id="945" w:author="Koblov, Aleksandr Yu." w:date="2020-03-31T10:12:00Z">
              <w:r w:rsidR="00A0565F" w:rsidRPr="002C0865" w:rsidDel="00F06D53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4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947" w:author="Radu, Dmitriy G." w:date="2020-03-18T10:22:00Z">
                  <w:rPr>
                    <w:ins w:id="94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4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950" w:author="Radu, Dmitriy G." w:date="2020-03-18T10:22:00Z">
                  <w:rPr>
                    <w:ins w:id="95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  <w:p w:rsidR="00A0565F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0565F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0565F" w:rsidRPr="001A0407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C6C7A" w:rsidTr="00272FEA">
        <w:trPr>
          <w:gridAfter w:val="2"/>
          <w:wAfter w:w="107" w:type="pct"/>
          <w:trHeight w:val="572"/>
        </w:trPr>
        <w:tc>
          <w:tcPr>
            <w:tcW w:w="336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952" w:author="Radu, Dmitriy G." w:date="2020-03-21T09:25:00Z">
                  <w:rPr/>
                </w:rPrChange>
              </w:rPr>
              <w:pPrChange w:id="953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ins w:id="954" w:author="Burnashev, Yuriy Yu." w:date="2020-03-17T08:13:00Z">
              <w:del w:id="955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956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20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57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highlight w:val="yellow"/>
                <w:lang w:val="en-US"/>
                <w:rPrChange w:id="958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xma000002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highlight w:val="yellow"/>
                <w:rPrChange w:id="959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>УПАТС ЮКБ</w:t>
            </w:r>
          </w:p>
        </w:tc>
        <w:tc>
          <w:tcPr>
            <w:tcW w:w="558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2C0865" w:rsidRDefault="00F06D53" w:rsidP="00A0565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ins w:id="960" w:author="Koblov, Aleksandr Yu." w:date="2020-03-31T10:13:00Z">
              <w:r w:rsidRPr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61" w:author="Koblov, Aleksandr Yu." w:date="2020-03-31T10:13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УПАТС, по необходимости, на ПК инженера</w:t>
              </w:r>
            </w:ins>
            <w:del w:id="962" w:author="Koblov, Aleksandr Yu." w:date="2020-03-31T10:13:00Z">
              <w:r w:rsidR="00A0565F" w:rsidRPr="00DE35B1" w:rsidDel="00F06D53"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rPrChange w:id="963" w:author="Koblov, Aleksandr Yu." w:date="2020-03-16T09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64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highlight w:val="yellow"/>
                <w:rPrChange w:id="965" w:author="Radu, Dmitriy G." w:date="2020-03-18T10:22:00Z">
                  <w:rPr>
                    <w:ins w:id="966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  <w:highlight w:val="yellow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67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highlight w:val="yellow"/>
                <w:rPrChange w:id="968" w:author="Radu, Dmitriy G." w:date="2020-03-18T10:22:00Z">
                  <w:rPr>
                    <w:ins w:id="969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  <w:highlight w:val="yellow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4" w:space="0" w:color="auto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E35B1">
              <w:rPr>
                <w:rFonts w:ascii="Times New Roman" w:eastAsia="Times New Roman" w:hAnsi="Times New Roman" w:cs="Times New Roman"/>
                <w:sz w:val="18"/>
                <w:szCs w:val="18"/>
                <w:highlight w:val="yellow"/>
                <w:rPrChange w:id="970" w:author="Koblov, Aleksandr Yu." w:date="2020-03-16T09:37:00Z"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  <w:t>При необходимости</w:t>
            </w:r>
          </w:p>
          <w:p w:rsidR="00A0565F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0565F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A0565F" w:rsidRPr="00642FE4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971" w:author="Radu, Dmitriy G." w:date="2020-03-21T09:25:00Z">
                  <w:rPr/>
                </w:rPrChange>
              </w:rPr>
              <w:pPrChange w:id="972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973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974" w:author="Radu, Dmitriy G." w:date="2020-03-21T09:25:00Z">
                    <w:rPr/>
                  </w:rPrChange>
                </w:rPr>
                <w:delText>20</w:delText>
              </w:r>
            </w:del>
            <w:ins w:id="975" w:author="Burnashev, Yuriy Yu." w:date="2020-03-17T08:13:00Z">
              <w:del w:id="976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977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widowControl/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rPrChange w:id="978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79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Pelco</w:t>
            </w:r>
            <w:proofErr w:type="spellEnd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8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 </w:t>
            </w: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81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Endura</w:t>
            </w:r>
            <w:proofErr w:type="spellEnd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98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 WS5080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98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>(УКПГ)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Default="002D65BA" w:rsidP="00A0565F">
            <w:pPr>
              <w:spacing w:after="0"/>
              <w:jc w:val="center"/>
            </w:pPr>
            <w:ins w:id="984" w:author="Burnashev, Yuriy Yu." w:date="2020-04-01T18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85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 xml:space="preserve"> 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HYPERLINK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86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 xml:space="preserve"> "\\\\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srv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87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>-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fs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88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>3003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uz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89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>\\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ITPS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0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 xml:space="preserve">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1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\\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srv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2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-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fs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3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3003</w:t>
              </w:r>
              <w:proofErr w:type="spellStart"/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uz</w:t>
              </w:r>
              <w:proofErr w:type="spellEnd"/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4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\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ITPS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5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6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,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внешний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997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HDD</w:t>
              </w:r>
            </w:ins>
            <w:del w:id="998" w:author="Burnashev, Yuriy Yu." w:date="2020-04-01T18:37:00Z"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99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000" w:author="Radu, Dmitriy G." w:date="2020-03-18T10:22:00Z">
                  <w:rPr>
                    <w:ins w:id="100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002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003" w:author="Radu, Dmitriy G." w:date="2020-03-18T10:22:00Z">
                  <w:rPr>
                    <w:ins w:id="1004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A0407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lang w:val="en-US"/>
                <w:rPrChange w:id="1005" w:author="Radu, Dmitriy G." w:date="2020-03-21T09:25:00Z">
                  <w:rPr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  <w:pPrChange w:id="1006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007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008" w:author="Radu, Dmitriy G." w:date="2020-03-21T09:25:00Z">
                    <w:rPr/>
                  </w:rPrChange>
                </w:rPr>
                <w:lastRenderedPageBreak/>
                <w:delText>21</w:delText>
              </w:r>
            </w:del>
            <w:ins w:id="1009" w:author="Burnashev, Yuriy Yu." w:date="2020-03-17T08:13:00Z">
              <w:del w:id="1010" w:author="Radu, Dmitriy G." w:date="2020-03-18T10:15:00Z">
                <w:r w:rsidRPr="00272FEA" w:rsidDel="00A360DF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011" w:author="Radu, Dmitriy G." w:date="2020-03-21T09:25:00Z">
                      <w:rPr/>
                    </w:rPrChange>
                  </w:rPr>
                  <w:delText>2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widowControl/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rPrChange w:id="101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</w:pP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1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Pelco</w:t>
            </w:r>
            <w:proofErr w:type="spellEnd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14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 </w:t>
            </w: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15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Endura</w:t>
            </w:r>
            <w:proofErr w:type="spellEnd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16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 WS5080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1017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>(УППГ)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Default="002D65BA" w:rsidP="00A0565F">
            <w:pPr>
              <w:spacing w:after="0"/>
              <w:jc w:val="center"/>
            </w:pPr>
            <w:ins w:id="1018" w:author="Burnashev, Yuriy Yu." w:date="2020-04-01T18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19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 xml:space="preserve"> 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HYPERLINK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0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 xml:space="preserve"> "\\\\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srv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1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>-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fs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2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>3003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uz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3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>\\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>ITPS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4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instrText xml:space="preserve">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5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\\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srv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6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-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fs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7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3003</w:t>
              </w:r>
              <w:proofErr w:type="spellStart"/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uz</w:t>
              </w:r>
              <w:proofErr w:type="spellEnd"/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8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\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ITPS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29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>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30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,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внешний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31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HDD</w:t>
              </w:r>
            </w:ins>
            <w:del w:id="1032" w:author="Burnashev, Yuriy Yu." w:date="2020-04-01T18:37:00Z"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jc w:val="center"/>
              <w:rPr>
                <w:ins w:id="1033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034" w:author="Radu, Dmitriy G." w:date="2020-03-18T10:22:00Z">
                  <w:rPr>
                    <w:ins w:id="1035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jc w:val="center"/>
              <w:rPr>
                <w:ins w:id="103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037" w:author="Radu, Dmitriy G." w:date="2020-03-18T10:22:00Z">
                  <w:rPr>
                    <w:ins w:id="103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D8246B" w:rsidRDefault="00A0565F" w:rsidP="00A0565F">
            <w:pPr>
              <w:shd w:val="clear" w:color="auto" w:fill="FFFFFF"/>
              <w:spacing w:after="0" w:line="274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039" w:author="Radu, Dmitriy G." w:date="2020-03-21T09:25:00Z">
                  <w:rPr/>
                </w:rPrChange>
              </w:rPr>
              <w:pPrChange w:id="1040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041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042" w:author="Radu, Dmitriy G." w:date="2020-03-21T09:25:00Z">
                    <w:rPr/>
                  </w:rPrChange>
                </w:rPr>
                <w:delText>22</w:delText>
              </w:r>
            </w:del>
            <w:ins w:id="1043" w:author="Burnashev, Yuriy Yu." w:date="2020-03-17T08:13:00Z">
              <w:del w:id="1044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045" w:author="Radu, Dmitriy G." w:date="2020-03-21T09:25:00Z">
                      <w:rPr/>
                    </w:rPrChange>
                  </w:rPr>
                  <w:delText>2</w:delText>
                </w:r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046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3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ins w:id="1047" w:author="Burnashev, Yuriy Yu." w:date="2020-03-17T08:13:00Z"/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48" w:author="Radu, Dmitriy G." w:date="2020-03-18T10:24:00Z">
                  <w:rPr>
                    <w:ins w:id="1049" w:author="Burnashev, Yuriy Yu." w:date="2020-03-17T08:13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5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172.23.212.10</w:t>
            </w:r>
            <w:del w:id="1051" w:author="Burnashev, Yuriy Yu." w:date="2020-03-17T08:13:00Z">
              <w:r w:rsidRPr="00013199" w:rsidDel="007B374D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052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delText>/dev/sda1</w:delText>
              </w:r>
            </w:del>
          </w:p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5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1054" w:author="Burnashev, Yuriy Yu." w:date="2020-03-17T08:14:00Z"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055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>C</w:t>
              </w:r>
            </w:ins>
            <w:ins w:id="1056" w:author="Burnashev, Yuriy Yu." w:date="2020-03-17T08:13:00Z"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057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>ombine</w:t>
              </w:r>
            </w:ins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1058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 xml:space="preserve"> </w:t>
            </w: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059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NetUp</w:t>
            </w:r>
            <w:proofErr w:type="spellEnd"/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2D65BA" w:rsidRDefault="002D65BA" w:rsidP="00A0565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60" w:author="Burnashev, Yuriy Yu." w:date="2020-04-01T18:35:00Z">
                  <w:rPr/>
                </w:rPrChange>
              </w:rPr>
            </w:pPr>
            <w:ins w:id="1061" w:author="Burnashev, Yuriy Yu." w:date="2020-04-01T18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62" w:author="Golovchenko, Andrey E." w:date="2020-06-17T08:31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 xml:space="preserve"> HYPERLINK "</w:instrText>
              </w:r>
            </w:ins>
            <w:ins w:id="1063" w:author="Burnashev, Yuriy Yu." w:date="2020-04-01T18:29:00Z"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64" w:author="Golovchenko, Andrey E." w:date="2020-06-17T08:31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>\\\\srv-fs3003uz\\ITPS\\</w:instrText>
              </w:r>
            </w:ins>
            <w:ins w:id="1065" w:author="Burnashev, Yuriy Yu." w:date="2020-04-01T18:30:00Z"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66" w:author="Golovchenko, Andrey E." w:date="2020-06-17T08:31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 xml:space="preserve">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</w:ins>
            <w:ins w:id="1067" w:author="Burnashev, Yuriy Yu." w:date="2020-04-01T18:29:00Z">
              <w:r w:rsidRPr="00C87737">
                <w:rPr>
                  <w:lang w:val="en-US"/>
                  <w:rPrChange w:id="1068" w:author="Golovchenko, Andrey E." w:date="2020-06-17T08:31:00Z">
                    <w:rPr>
                      <w:rStyle w:val="af6"/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\\srv-fs3003uz\ITPS\</w:t>
              </w:r>
            </w:ins>
            <w:ins w:id="1069" w:author="Burnashev, Yuriy Yu." w:date="2020-04-01T18:30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70" w:author="Golovchenko, Andrey E." w:date="2020-06-17T08:31:00Z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/>
                    </w:rPr>
                  </w:rPrChange>
                </w:rPr>
                <w:t xml:space="preserve">, </w:t>
              </w:r>
            </w:ins>
            <w:ins w:id="1071" w:author="Burnashev, Yuriy Yu." w:date="2020-04-01T18:34:00Z"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72" w:author="Burnashev, Yuriy Yu." w:date="2020-04-01T18:35:00Z">
                    <w:rPr/>
                  </w:rPrChange>
                </w:rPr>
                <w:fldChar w:fldCharType="begin"/>
              </w:r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73" w:author="Golovchenko, Andrey E." w:date="2020-06-17T08:31:00Z">
                    <w:rPr/>
                  </w:rPrChange>
                </w:rPr>
                <w:instrText xml:space="preserve"> HYPERLINK "http://172.23.212.10/?page=backup" </w:instrTex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74" w:author="Burnashev, Yuriy Yu." w:date="2020-04-01T18:35:00Z">
                    <w:rPr/>
                  </w:rPrChange>
                </w:rPr>
                <w:fldChar w:fldCharType="separate"/>
              </w:r>
              <w:r w:rsidRPr="00C87737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75" w:author="Golovchenko, Andrey E." w:date="2020-06-17T08:31:00Z">
                    <w:rPr>
                      <w:rStyle w:val="af6"/>
                    </w:rPr>
                  </w:rPrChange>
                </w:rPr>
                <w:t>http://172.23.212.10/?page=backup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rPrChange w:id="1076" w:author="Burnashev, Yuriy Yu." w:date="2020-04-01T18:35:00Z">
                    <w:rPr/>
                  </w:rPrChange>
                </w:rPr>
                <w:fldChar w:fldCharType="end"/>
              </w:r>
            </w:ins>
            <w:del w:id="1077" w:author="Burnashev, Yuriy Yu." w:date="2020-04-01T18:29:00Z"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78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и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79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аппаратное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80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обеспечение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081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82" w:author="Burnashev, Yuriy Yu." w:date="2020-04-01T18:34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83" w:author="Burnashev, Yuriy Yu." w:date="2020-04-01T18:34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84" w:author="Burnashev, Yuriy Yu." w:date="2020-04-01T18:34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85" w:author="Burnashev, Yuriy Yu." w:date="2020-04-01T18:34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86" w:author="Burnashev, Yuriy Yu." w:date="2020-04-01T18:34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  <w:rPrChange w:id="1087" w:author="Burnashev, Yuriy Yu." w:date="2020-04-01T18:34:00Z">
                  <w:rPr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088" w:author="Burnashev, Yuriy Yu." w:date="2020-04-01T18:34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08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090" w:author="Burnashev, Yuriy Yu." w:date="2020-04-01T18:34:00Z">
                  <w:rPr>
                    <w:ins w:id="109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092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093" w:author="Burnashev, Yuriy Yu." w:date="2020-04-01T18:34:00Z">
                  <w:rPr>
                    <w:ins w:id="1094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5E3DA8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095" w:author="Radu, Dmitriy G." w:date="2020-03-21T09:25:00Z">
                  <w:rPr/>
                </w:rPrChange>
              </w:rPr>
              <w:pPrChange w:id="1096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097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098" w:author="Radu, Dmitriy G." w:date="2020-03-21T09:25:00Z">
                    <w:rPr/>
                  </w:rPrChange>
                </w:rPr>
                <w:delText>23</w:delText>
              </w:r>
            </w:del>
            <w:ins w:id="1099" w:author="Burnashev, Yuriy Yu." w:date="2020-03-17T08:13:00Z">
              <w:del w:id="1100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101" w:author="Radu, Dmitriy G." w:date="2020-03-21T09:25:00Z">
                      <w:rPr/>
                    </w:rPrChange>
                  </w:rPr>
                  <w:delText>2</w:delText>
                </w:r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102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0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04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172.23.212.11/</w:t>
            </w:r>
            <w:del w:id="1105" w:author="Burnashev, Yuriy Yu." w:date="2020-03-17T08:14:00Z">
              <w:r w:rsidRPr="00013199" w:rsidDel="007B374D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106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delText>dev/sda1</w:delText>
              </w:r>
            </w:del>
          </w:p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07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1108" w:author="Burnashev, Yuriy Yu." w:date="2020-03-17T08:14:00Z"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109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 xml:space="preserve">Streamer </w:t>
              </w:r>
            </w:ins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1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NetUp</w:t>
            </w:r>
            <w:proofErr w:type="spellEnd"/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2D65BA" w:rsidRDefault="002D65BA" w:rsidP="00A0565F">
            <w:pPr>
              <w:spacing w:after="0"/>
              <w:jc w:val="center"/>
              <w:rPr>
                <w:lang w:val="en-US"/>
                <w:rPrChange w:id="1111" w:author="Burnashev, Yuriy Yu." w:date="2020-04-01T18:35:00Z">
                  <w:rPr/>
                </w:rPrChange>
              </w:rPr>
            </w:pPr>
            <w:ins w:id="1112" w:author="Burnashev, Yuriy Yu." w:date="2020-04-01T18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13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 xml:space="preserve"> HYPERLINK "\\\\srv-fs3003uz\\ITPS\\"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14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\\srv-fs3003uz\ITPS\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15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 xml:space="preserve">, 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16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 xml:space="preserve"> HYPERLINK "http://172.23.212.10/?page=backup" 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17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http://172.23.212.10/?page=backup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</w:ins>
            <w:del w:id="1118" w:author="Burnashev, Yuriy Yu." w:date="2020-04-01T18:35:00Z"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19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и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20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аппаратное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21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обеспечение</w:delText>
              </w:r>
              <w:r w:rsidR="00A0565F"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22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23" w:author="Burnashev, Yuriy Yu." w:date="2020-04-01T18:35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24" w:author="Burnashev, Yuriy Yu." w:date="2020-04-01T18:35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25" w:author="Burnashev, Yuriy Yu." w:date="2020-04-01T18:35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26" w:author="Burnashev, Yuriy Yu." w:date="2020-04-01T18:35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27" w:author="Burnashev, Yuriy Yu." w:date="2020-04-01T18:35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  <w:rPrChange w:id="1128" w:author="Burnashev, Yuriy Yu." w:date="2020-04-01T18:35:00Z">
                  <w:rPr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29" w:author="Burnashev, Yuriy Yu." w:date="2020-04-01T18:35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130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131" w:author="Burnashev, Yuriy Yu." w:date="2020-04-01T18:35:00Z">
                  <w:rPr>
                    <w:ins w:id="1132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133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134" w:author="Burnashev, Yuriy Yu." w:date="2020-04-01T18:35:00Z">
                  <w:rPr>
                    <w:ins w:id="1135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5E3DA8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  <w:ins w:id="1136" w:author="Burnashev, Yuriy Yu." w:date="2020-03-17T08:14:00Z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ins w:id="1137" w:author="Burnashev, Yuriy Yu." w:date="2020-03-17T08:14:00Z"/>
                <w:rFonts w:ascii="Times New Roman" w:eastAsia="Times New Roman" w:hAnsi="Times New Roman" w:cs="Times New Roman"/>
                <w:b/>
                <w:sz w:val="16"/>
                <w:szCs w:val="20"/>
                <w:rPrChange w:id="1138" w:author="Radu, Dmitriy G." w:date="2020-03-21T09:25:00Z">
                  <w:rPr>
                    <w:ins w:id="1139" w:author="Burnashev, Yuriy Yu." w:date="2020-03-17T08:14:00Z"/>
                  </w:rPr>
                </w:rPrChange>
              </w:rPr>
              <w:pPrChange w:id="1140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ins w:id="1141" w:author="Burnashev, Yuriy Yu." w:date="2020-03-17T08:15:00Z">
              <w:del w:id="1142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143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25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ins w:id="1144" w:author="Burnashev, Yuriy Yu." w:date="2020-03-17T08:14:00Z"/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45" w:author="Radu, Dmitriy G." w:date="2020-03-18T10:24:00Z">
                  <w:rPr>
                    <w:ins w:id="1146" w:author="Burnashev, Yuriy Yu." w:date="2020-03-17T08:14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1147" w:author="Burnashev, Yuriy Yu." w:date="2020-03-17T08:15:00Z"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148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 xml:space="preserve">172.23.212.12 TVOD </w:t>
              </w:r>
              <w:proofErr w:type="spellStart"/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149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>NetUp</w:t>
              </w:r>
            </w:ins>
            <w:proofErr w:type="spellEnd"/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2D65BA" w:rsidRDefault="002D65BA" w:rsidP="00A0565F">
            <w:pPr>
              <w:spacing w:after="0"/>
              <w:jc w:val="center"/>
              <w:rPr>
                <w:ins w:id="1150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51" w:author="Burnashev, Yuriy Yu." w:date="2020-04-01T18:35:00Z">
                  <w:rPr>
                    <w:ins w:id="1152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  <w:ins w:id="1153" w:author="Burnashev, Yuriy Yu." w:date="2020-04-01T18:35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54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 xml:space="preserve"> HYPERLINK "\\\\srv-fs3003uz\\ITPS\\"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55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\\srv-fs3003uz\ITPS\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56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 xml:space="preserve">, 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57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instrText xml:space="preserve"> HYPERLINK "http://172.23.212.10/?page=backup" </w:instrTex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158" w:author="Burnashev, Yuriy Yu." w:date="2020-04-01T18:35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http://172.23.212.10/?page=backup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1159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60" w:author="Burnashev, Yuriy Yu." w:date="2020-04-01T18:35:00Z">
                  <w:rPr>
                    <w:ins w:id="1161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1162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63" w:author="Burnashev, Yuriy Yu." w:date="2020-04-01T18:35:00Z">
                  <w:rPr>
                    <w:ins w:id="1164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pacing w:after="0"/>
              <w:ind w:left="-10"/>
              <w:jc w:val="center"/>
              <w:rPr>
                <w:ins w:id="1165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66" w:author="Burnashev, Yuriy Yu." w:date="2020-04-01T18:35:00Z">
                  <w:rPr>
                    <w:ins w:id="1167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1168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69" w:author="Burnashev, Yuriy Yu." w:date="2020-04-01T18:35:00Z">
                  <w:rPr>
                    <w:ins w:id="1170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pacing w:after="0"/>
              <w:ind w:left="-10"/>
              <w:jc w:val="center"/>
              <w:rPr>
                <w:ins w:id="1171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72" w:author="Burnashev, Yuriy Yu." w:date="2020-04-01T18:35:00Z">
                  <w:rPr>
                    <w:ins w:id="1173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1174" w:author="Burnashev, Yuriy Yu." w:date="2020-03-17T08:14:00Z"/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  <w:rPrChange w:id="1175" w:author="Burnashev, Yuriy Yu." w:date="2020-04-01T18:35:00Z">
                  <w:rPr>
                    <w:ins w:id="1176" w:author="Burnashev, Yuriy Yu." w:date="2020-03-17T08:14:00Z"/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ins w:id="1177" w:author="Burnashev, Yuriy Yu." w:date="2020-03-17T08:14:00Z"/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178" w:author="Burnashev, Yuriy Yu." w:date="2020-04-01T18:35:00Z">
                  <w:rPr>
                    <w:ins w:id="1179" w:author="Burnashev, Yuriy Yu." w:date="2020-03-17T08:14:00Z"/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180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181" w:author="Burnashev, Yuriy Yu." w:date="2020-04-01T18:35:00Z">
                  <w:rPr>
                    <w:ins w:id="1182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2D65BA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183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184" w:author="Burnashev, Yuriy Yu." w:date="2020-04-01T18:35:00Z">
                  <w:rPr>
                    <w:ins w:id="1185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642FE4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186" w:author="Burnashev, Yuriy Yu." w:date="2020-03-17T08:14:00Z"/>
                <w:rFonts w:ascii="Times New Roman" w:eastAsia="Times New Roman" w:hAnsi="Times New Roman" w:cs="Times New Roman"/>
                <w:sz w:val="18"/>
                <w:szCs w:val="18"/>
              </w:rPr>
            </w:pPr>
            <w:ins w:id="1187" w:author="Burnashev, Yuriy Yu." w:date="2020-03-17T08:14:00Z">
              <w:r w:rsidRPr="00642FE4">
                <w:rPr>
                  <w:rFonts w:ascii="Times New Roman" w:eastAsia="Times New Roman" w:hAnsi="Times New Roman" w:cs="Times New Roman"/>
                  <w:sz w:val="18"/>
                  <w:szCs w:val="18"/>
                </w:rPr>
                <w:t>При необходимости</w:t>
              </w:r>
            </w:ins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188" w:author="Radu, Dmitriy G." w:date="2020-03-21T09:25:00Z">
                  <w:rPr/>
                </w:rPrChange>
              </w:rPr>
              <w:pPrChange w:id="1189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190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191" w:author="Radu, Dmitriy G." w:date="2020-03-21T09:25:00Z">
                    <w:rPr/>
                  </w:rPrChange>
                </w:rPr>
                <w:delText>24</w:delText>
              </w:r>
            </w:del>
            <w:ins w:id="1192" w:author="Burnashev, Yuriy Yu." w:date="2020-03-17T08:16:00Z">
              <w:del w:id="1193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194" w:author="Radu, Dmitriy G." w:date="2020-03-21T09:25:00Z">
                      <w:rPr/>
                    </w:rPrChange>
                  </w:rPr>
                  <w:delText>2</w:delText>
                </w:r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195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96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197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Cisco 2911 </w:t>
            </w:r>
            <w:ins w:id="1198" w:author="Burnashev, Yuriy Yu." w:date="2020-03-17T08:15:00Z"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199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t>(</w:t>
              </w:r>
              <w:r w:rsidRPr="00013199">
                <w:rPr>
                  <w:rFonts w:ascii="Times New Roman CYR" w:hAnsi="Times New Roman CYR" w:cs="Times New Roman CYR"/>
                  <w:sz w:val="18"/>
                  <w:szCs w:val="24"/>
                  <w:rPrChange w:id="1200" w:author="Radu, Dmitriy G." w:date="2020-03-18T10:24:00Z">
                    <w:rPr>
                      <w:rFonts w:ascii="Times New Roman CYR" w:hAnsi="Times New Roman CYR" w:cs="Times New Roman CYR"/>
                      <w:sz w:val="24"/>
                      <w:szCs w:val="24"/>
                    </w:rPr>
                  </w:rPrChange>
                </w:rPr>
                <w:t>Медиа</w:t>
              </w:r>
              <w:r w:rsidRPr="00013199">
                <w:rPr>
                  <w:rFonts w:ascii="Times New Roman CYR" w:hAnsi="Times New Roman CYR" w:cs="Times New Roman CYR"/>
                  <w:sz w:val="18"/>
                  <w:szCs w:val="24"/>
                  <w:lang w:val="en-US"/>
                  <w:rPrChange w:id="1201" w:author="Radu, Dmitriy G." w:date="2020-03-18T10:24:00Z">
                    <w:rPr>
                      <w:rFonts w:ascii="Times New Roman CYR" w:hAnsi="Times New Roman CYR" w:cs="Times New Roman CYR"/>
                      <w:sz w:val="24"/>
                      <w:szCs w:val="24"/>
                    </w:rPr>
                  </w:rPrChange>
                </w:rPr>
                <w:t>-</w:t>
              </w:r>
              <w:r w:rsidRPr="00013199">
                <w:rPr>
                  <w:rFonts w:ascii="Times New Roman CYR" w:hAnsi="Times New Roman CYR" w:cs="Times New Roman CYR"/>
                  <w:sz w:val="18"/>
                  <w:szCs w:val="24"/>
                  <w:rPrChange w:id="1202" w:author="Radu, Dmitriy G." w:date="2020-03-18T10:24:00Z">
                    <w:rPr>
                      <w:rFonts w:ascii="Times New Roman CYR" w:hAnsi="Times New Roman CYR" w:cs="Times New Roman CYR"/>
                      <w:sz w:val="24"/>
                      <w:szCs w:val="24"/>
                    </w:rPr>
                  </w:rPrChange>
                </w:rPr>
                <w:t>шлюз</w:t>
              </w:r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03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 xml:space="preserve"> TETRA</w:t>
              </w:r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04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</w:rPr>
                  </w:rPrChange>
                </w:rPr>
                <w:t>)</w:t>
              </w:r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05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 xml:space="preserve"> </w:t>
              </w:r>
            </w:ins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06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172.23.222.42</w:t>
            </w:r>
            <w:del w:id="1207" w:author="Burnashev, Yuriy Yu." w:date="2020-03-17T08:15:00Z">
              <w:r w:rsidRPr="00013199" w:rsidDel="007B374D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08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delText xml:space="preserve"> TETRA</w:delText>
              </w:r>
            </w:del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E818DE" w:rsidRDefault="00E818DE" w:rsidP="00A0565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209" w:author="Burnashev, Yuriy Yu." w:date="2020-04-01T19:29:00Z">
                  <w:rPr/>
                </w:rPrChange>
              </w:rPr>
            </w:pPr>
            <w:ins w:id="1210" w:author="Burnashev, Yuriy Yu." w:date="2020-04-01T19:26:00Z">
              <w:r w:rsidRPr="00E818DE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11" w:author="Burnashev, Yuriy Yu." w:date="2020-04-01T19:29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\\SRV-LOG3001UZ\CISCO_BACKUP</w:t>
              </w:r>
            </w:ins>
            <w:del w:id="1212" w:author="Burnashev, Yuriy Yu." w:date="2020-04-01T19:26:00Z">
              <w:r w:rsidR="00A0565F" w:rsidRPr="00E818DE" w:rsidDel="00E818DE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13" w:author="Burnashev, Yuriy Yu." w:date="2020-04-01T19:29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7A08C8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214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215" w:author="Radu, Dmitriy G." w:date="2020-03-18T10:22:00Z">
                  <w:rPr>
                    <w:ins w:id="1216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217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218" w:author="Radu, Dmitriy G." w:date="2020-03-18T10:22:00Z">
                  <w:rPr>
                    <w:ins w:id="1219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5E3DA8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220" w:author="Radu, Dmitriy G." w:date="2020-03-21T09:25:00Z">
                  <w:rPr/>
                </w:rPrChange>
              </w:rPr>
              <w:pPrChange w:id="1221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222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223" w:author="Radu, Dmitriy G." w:date="2020-03-21T09:25:00Z">
                    <w:rPr/>
                  </w:rPrChange>
                </w:rPr>
                <w:delText>25</w:delText>
              </w:r>
            </w:del>
            <w:ins w:id="1224" w:author="Burnashev, Yuriy Yu." w:date="2020-03-17T08:16:00Z">
              <w:del w:id="1225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226" w:author="Radu, Dmitriy G." w:date="2020-03-21T09:25:00Z">
                      <w:rPr/>
                    </w:rPrChange>
                  </w:rPr>
                  <w:delText>2</w:delText>
                </w:r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227" w:author="Radu, Dmitriy G." w:date="2020-03-21T09:25:00Z">
                      <w:rPr>
                        <w:rFonts w:ascii="Times New Roman" w:eastAsia="Times New Roman" w:hAnsi="Times New Roman" w:cs="Times New Roman"/>
                        <w:b/>
                        <w:sz w:val="20"/>
                        <w:szCs w:val="20"/>
                        <w:lang w:val="en-US"/>
                      </w:rPr>
                    </w:rPrChange>
                  </w:rPr>
                  <w:delText>7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ins w:id="1228" w:author="Burnashev, Yuriy Yu." w:date="2020-03-17T08:16:00Z"/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29" w:author="Radu, Dmitriy G." w:date="2020-03-18T10:24:00Z">
                  <w:rPr>
                    <w:ins w:id="1230" w:author="Burnashev, Yuriy Yu." w:date="2020-03-17T08:16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31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Cisco Catalyst 3650  172.23.222.6</w:t>
            </w:r>
            <w:del w:id="1232" w:author="Burnashev, Yuriy Yu." w:date="2020-03-17T08:16:00Z">
              <w:r w:rsidRPr="00013199" w:rsidDel="007B374D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33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delText>5</w:delText>
              </w:r>
            </w:del>
            <w:ins w:id="1234" w:author="Burnashev, Yuriy Yu." w:date="2020-03-17T08:16:00Z">
              <w:r w:rsidRPr="00013199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35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t xml:space="preserve"> </w:t>
              </w:r>
            </w:ins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36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 </w:t>
            </w:r>
            <w:del w:id="1237" w:author="Burnashev, Yuriy Yu." w:date="2020-03-17T08:16:00Z">
              <w:r w:rsidRPr="00013199" w:rsidDel="007B374D">
                <w:rPr>
                  <w:rFonts w:ascii="Times New Roman" w:hAnsi="Times New Roman" w:cs="Times New Roman"/>
                  <w:color w:val="000000" w:themeColor="text1"/>
                  <w:sz w:val="18"/>
                  <w:lang w:val="en-US"/>
                  <w:rPrChange w:id="1238" w:author="Radu, Dmitriy G." w:date="2020-03-18T10:24:00Z">
                    <w:rPr>
                      <w:rFonts w:ascii="Times New Roman" w:hAnsi="Times New Roman" w:cs="Times New Roman"/>
                      <w:color w:val="000000" w:themeColor="text1"/>
                      <w:lang w:val="en-US"/>
                    </w:rPr>
                  </w:rPrChange>
                </w:rPr>
                <w:delText>TETRA</w:delText>
              </w:r>
            </w:del>
          </w:p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39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1240" w:author="Burnashev, Yuriy Yu." w:date="2020-03-17T08:16:00Z">
              <w:r w:rsidRPr="00013199">
                <w:rPr>
                  <w:rFonts w:ascii="Times New Roman CYR" w:hAnsi="Times New Roman CYR" w:cs="Times New Roman CYR"/>
                  <w:sz w:val="18"/>
                  <w:szCs w:val="24"/>
                  <w:rPrChange w:id="1241" w:author="Radu, Dmitriy G." w:date="2020-03-18T10:24:00Z">
                    <w:rPr>
                      <w:rFonts w:ascii="Times New Roman CYR" w:hAnsi="Times New Roman CYR" w:cs="Times New Roman CYR"/>
                      <w:sz w:val="24"/>
                      <w:szCs w:val="24"/>
                    </w:rPr>
                  </w:rPrChange>
                </w:rPr>
                <w:t>Cisco4DXT3p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E818DE" w:rsidRDefault="00E818DE" w:rsidP="00A0565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242" w:author="Burnashev, Yuriy Yu." w:date="2020-04-01T19:29:00Z">
                  <w:rPr/>
                </w:rPrChange>
              </w:rPr>
            </w:pPr>
            <w:ins w:id="1243" w:author="Burnashev, Yuriy Yu." w:date="2020-04-01T19:26:00Z">
              <w:r w:rsidRPr="00E818DE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44" w:author="Burnashev, Yuriy Yu." w:date="2020-04-01T19:29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>\\SRV-LOG3001UZ\CISCO_BACKUP</w:t>
              </w:r>
            </w:ins>
            <w:del w:id="1245" w:author="Burnashev, Yuriy Yu." w:date="2020-04-01T19:26:00Z">
              <w:r w:rsidR="00A0565F" w:rsidRPr="00E818DE" w:rsidDel="00E818DE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46" w:author="Burnashev, Yuriy Yu." w:date="2020-04-01T19:29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247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248" w:author="Radu, Dmitriy G." w:date="2020-03-18T10:22:00Z">
                  <w:rPr>
                    <w:ins w:id="1249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250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251" w:author="Radu, Dmitriy G." w:date="2020-03-18T10:22:00Z">
                  <w:rPr>
                    <w:ins w:id="1252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5E3DA8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6C6C7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A0565F" w:rsidRPr="00272FEA" w:rsidRDefault="00A0565F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253" w:author="Radu, Dmitriy G." w:date="2020-03-21T09:25:00Z">
                  <w:rPr/>
                </w:rPrChange>
              </w:rPr>
              <w:pPrChange w:id="1254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255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256" w:author="Radu, Dmitriy G." w:date="2020-03-21T09:25:00Z">
                    <w:rPr/>
                  </w:rPrChange>
                </w:rPr>
                <w:delText>26</w:delText>
              </w:r>
            </w:del>
            <w:ins w:id="1257" w:author="Burnashev, Yuriy Yu." w:date="2020-03-17T08:36:00Z">
              <w:del w:id="1258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259" w:author="Radu, Dmitriy G." w:date="2020-03-21T09:25:00Z">
                      <w:rPr/>
                    </w:rPrChange>
                  </w:rPr>
                  <w:delText>28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6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61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 xml:space="preserve">DXT3P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126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 xml:space="preserve">коммутатор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6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TETRA EADS</w:t>
            </w:r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A0565F" w:rsidRDefault="002D65BA" w:rsidP="00A0565F">
            <w:pPr>
              <w:spacing w:after="0"/>
              <w:jc w:val="center"/>
            </w:pPr>
            <w:ins w:id="1264" w:author="Burnashev, Yuriy Yu." w:date="2020-04-01T18:3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 xml:space="preserve"> HYPERLINK "\\\\srv-fs3003uz\\ITPS\\"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\\srv-fs3003uz\ITPS\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</w:ins>
            <w:del w:id="1265" w:author="Burnashev, Yuriy Yu." w:date="2020-04-01T18:36:00Z">
              <w:r w:rsidR="00A0565F"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 и аппаратное обеспечение 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1065F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Default="00A0565F" w:rsidP="00A0565F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26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267" w:author="Radu, Dmitriy G." w:date="2020-03-18T10:22:00Z">
                  <w:rPr>
                    <w:ins w:id="126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A0565F" w:rsidRPr="00013199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269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rPrChange w:id="1270" w:author="Radu, Dmitriy G." w:date="2020-03-18T10:22:00Z">
                  <w:rPr>
                    <w:ins w:id="1271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0565F" w:rsidRPr="005E3DA8" w:rsidRDefault="00A0565F" w:rsidP="00A0565F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2D65B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D65BA" w:rsidRPr="00272FEA" w:rsidRDefault="002D65BA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272" w:author="Radu, Dmitriy G." w:date="2020-03-21T09:25:00Z">
                  <w:rPr/>
                </w:rPrChange>
              </w:rPr>
              <w:pPrChange w:id="1273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274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275" w:author="Radu, Dmitriy G." w:date="2020-03-21T09:25:00Z">
                    <w:rPr/>
                  </w:rPrChange>
                </w:rPr>
                <w:delText>27</w:delText>
              </w:r>
            </w:del>
            <w:ins w:id="1276" w:author="Burnashev, Yuriy Yu." w:date="2020-03-17T08:36:00Z">
              <w:del w:id="1277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278" w:author="Radu, Dmitriy G." w:date="2020-03-21T09:25:00Z">
                      <w:rPr/>
                    </w:rPrChange>
                  </w:rPr>
                  <w:delText>29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D65BA" w:rsidRPr="00013199" w:rsidRDefault="002D65BA" w:rsidP="002D65BA">
            <w:pPr>
              <w:spacing w:after="0"/>
              <w:rPr>
                <w:ins w:id="1279" w:author="Burnashev, Yuriy Yu." w:date="2020-03-17T08:17:00Z"/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80" w:author="Radu, Dmitriy G." w:date="2020-03-18T10:24:00Z">
                  <w:rPr>
                    <w:ins w:id="1281" w:author="Burnashev, Yuriy Yu." w:date="2020-03-17T08:17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rPrChange w:id="1282" w:author="Radu, Dmitriy G." w:date="2020-03-18T10:24:00Z">
                  <w:rPr>
                    <w:rFonts w:ascii="Times New Roman" w:hAnsi="Times New Roman" w:cs="Times New Roman"/>
                    <w:color w:val="000000" w:themeColor="text1"/>
                  </w:rPr>
                </w:rPrChange>
              </w:rPr>
              <w:t xml:space="preserve">Диспетчер </w:t>
            </w:r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83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Cassidian-DS2NM</w:t>
            </w:r>
          </w:p>
          <w:p w:rsidR="002D65BA" w:rsidRPr="00013199" w:rsidRDefault="002D65BA" w:rsidP="002D65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284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1285" w:author="Burnashev, Yuriy Yu." w:date="2020-03-17T08:17:00Z">
              <w:r w:rsidRPr="00013199">
                <w:rPr>
                  <w:rFonts w:ascii="Times New Roman" w:hAnsi="Times New Roman"/>
                  <w:sz w:val="18"/>
                  <w:lang w:val="en-US"/>
                  <w:rPrChange w:id="1286" w:author="Radu, Dmitriy G." w:date="2020-03-18T10:24:00Z">
                    <w:rPr>
                      <w:rFonts w:ascii="Times New Roman" w:hAnsi="Times New Roman"/>
                      <w:lang w:val="en-US"/>
                    </w:rPr>
                  </w:rPrChange>
                </w:rPr>
                <w:t>172.23.222.66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D65BA" w:rsidRPr="002D65BA" w:rsidRDefault="002D65BA" w:rsidP="002D65BA">
            <w:pPr>
              <w:spacing w:after="0"/>
              <w:jc w:val="center"/>
              <w:rPr>
                <w:lang w:val="en-US"/>
                <w:rPrChange w:id="1287" w:author="Burnashev, Yuriy Yu." w:date="2020-04-01T18:37:00Z">
                  <w:rPr/>
                </w:rPrChange>
              </w:rPr>
            </w:pPr>
            <w:ins w:id="1288" w:author="Burnashev, Yuriy Yu." w:date="2020-04-01T18:36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 xml:space="preserve"> HYPERLINK "\\\\srv-fs3003uz\\ITPS\\"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\\srv-fs3003uz\ITPS\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 xml:space="preserve">, </w:t>
              </w:r>
            </w:ins>
            <w:ins w:id="1289" w:author="Burnashev, Yuriy Yu." w:date="2020-04-01T18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внешний</w:t>
              </w:r>
              <w:r w:rsidRPr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90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HDD</w:t>
              </w:r>
            </w:ins>
            <w:del w:id="1291" w:author="Burnashev, Yuriy Yu." w:date="2020-04-01T18:36:00Z">
              <w:r w:rsidRPr="002C0865" w:rsidDel="00E94502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</w:delText>
              </w:r>
              <w:r w:rsidRPr="002D65BA" w:rsidDel="00E94502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92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E94502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и</w:delText>
              </w:r>
              <w:r w:rsidRPr="002D65BA" w:rsidDel="00E94502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93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E94502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аппаратное</w:delText>
              </w:r>
              <w:r w:rsidRPr="002D65BA" w:rsidDel="00E94502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94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E94502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обеспечение</w:delText>
              </w:r>
              <w:r w:rsidRPr="002D65BA" w:rsidDel="00E94502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295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E94502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296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297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298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299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00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  <w:rPrChange w:id="1301" w:author="Burnashev, Yuriy Yu." w:date="2020-04-01T18:37:00Z">
                  <w:rPr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02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303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304" w:author="Burnashev, Yuriy Yu." w:date="2020-04-01T18:37:00Z">
                  <w:rPr>
                    <w:ins w:id="1305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306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307" w:author="Burnashev, Yuriy Yu." w:date="2020-04-01T18:37:00Z">
                  <w:rPr>
                    <w:ins w:id="1308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5E3DA8" w:rsidRDefault="002D65BA" w:rsidP="002D65BA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  <w:tr w:rsidR="002D65BA" w:rsidTr="00272FEA">
        <w:trPr>
          <w:gridAfter w:val="2"/>
          <w:wAfter w:w="107" w:type="pct"/>
          <w:trHeight w:val="544"/>
        </w:trPr>
        <w:tc>
          <w:tcPr>
            <w:tcW w:w="33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2D65BA" w:rsidRPr="00272FEA" w:rsidRDefault="002D65BA">
            <w:pPr>
              <w:pStyle w:val="ab"/>
              <w:numPr>
                <w:ilvl w:val="0"/>
                <w:numId w:val="14"/>
              </w:numPr>
              <w:shd w:val="clear" w:color="auto" w:fill="FFFFFF"/>
              <w:rPr>
                <w:rFonts w:ascii="Times New Roman" w:eastAsia="Times New Roman" w:hAnsi="Times New Roman" w:cs="Times New Roman"/>
                <w:b/>
                <w:sz w:val="16"/>
                <w:szCs w:val="20"/>
                <w:rPrChange w:id="1309" w:author="Radu, Dmitriy G." w:date="2020-03-21T09:25:00Z">
                  <w:rPr/>
                </w:rPrChange>
              </w:rPr>
              <w:pPrChange w:id="1310" w:author="Radu, Dmitriy G." w:date="2020-03-21T09:25:00Z">
                <w:pPr>
                  <w:shd w:val="clear" w:color="auto" w:fill="FFFFFF"/>
                  <w:spacing w:after="0"/>
                </w:pPr>
              </w:pPrChange>
            </w:pPr>
            <w:del w:id="1311" w:author="Radu, Dmitriy G." w:date="2020-03-21T09:25:00Z">
              <w:r w:rsidRPr="00272FEA" w:rsidDel="00272FEA">
                <w:rPr>
                  <w:rFonts w:ascii="Times New Roman" w:eastAsia="Times New Roman" w:hAnsi="Times New Roman" w:cs="Times New Roman"/>
                  <w:b/>
                  <w:sz w:val="16"/>
                  <w:szCs w:val="20"/>
                  <w:rPrChange w:id="1312" w:author="Radu, Dmitriy G." w:date="2020-03-21T09:25:00Z">
                    <w:rPr/>
                  </w:rPrChange>
                </w:rPr>
                <w:delText>28</w:delText>
              </w:r>
            </w:del>
            <w:ins w:id="1313" w:author="Burnashev, Yuriy Yu." w:date="2020-03-17T08:36:00Z">
              <w:del w:id="1314" w:author="Radu, Dmitriy G." w:date="2020-03-21T09:25:00Z">
                <w:r w:rsidRPr="00272FEA" w:rsidDel="00272FEA">
                  <w:rPr>
                    <w:rFonts w:ascii="Times New Roman" w:eastAsia="Times New Roman" w:hAnsi="Times New Roman" w:cs="Times New Roman"/>
                    <w:b/>
                    <w:sz w:val="16"/>
                    <w:szCs w:val="20"/>
                    <w:rPrChange w:id="1315" w:author="Radu, Dmitriy G." w:date="2020-03-21T09:25:00Z">
                      <w:rPr/>
                    </w:rPrChange>
                  </w:rPr>
                  <w:delText>30</w:delText>
                </w:r>
              </w:del>
            </w:ins>
          </w:p>
        </w:tc>
        <w:tc>
          <w:tcPr>
            <w:tcW w:w="86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D65BA" w:rsidRPr="00013199" w:rsidRDefault="002D65BA" w:rsidP="002D65BA">
            <w:pPr>
              <w:spacing w:after="0"/>
              <w:rPr>
                <w:ins w:id="1316" w:author="Burnashev, Yuriy Yu." w:date="2020-03-17T08:17:00Z"/>
                <w:rFonts w:ascii="Times New Roman" w:hAnsi="Times New Roman" w:cs="Times New Roman"/>
                <w:color w:val="000000" w:themeColor="text1"/>
                <w:sz w:val="18"/>
                <w:lang w:val="en-US"/>
                <w:rPrChange w:id="1317" w:author="Radu, Dmitriy G." w:date="2020-03-18T10:24:00Z">
                  <w:rPr>
                    <w:ins w:id="1318" w:author="Burnashev, Yuriy Yu." w:date="2020-03-17T08:17:00Z"/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proofErr w:type="spellStart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319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Cassidian</w:t>
            </w:r>
            <w:proofErr w:type="spellEnd"/>
            <w:r w:rsidRPr="00013199"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320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  <w:t>-RECORDER</w:t>
            </w:r>
          </w:p>
          <w:p w:rsidR="002D65BA" w:rsidRPr="00013199" w:rsidRDefault="002D65BA" w:rsidP="002D65B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8"/>
                <w:lang w:val="en-US"/>
                <w:rPrChange w:id="1321" w:author="Radu, Dmitriy G." w:date="2020-03-18T10:24:00Z">
                  <w:rPr>
                    <w:rFonts w:ascii="Times New Roman" w:hAnsi="Times New Roman" w:cs="Times New Roman"/>
                    <w:color w:val="000000" w:themeColor="text1"/>
                    <w:lang w:val="en-US"/>
                  </w:rPr>
                </w:rPrChange>
              </w:rPr>
            </w:pPr>
            <w:ins w:id="1322" w:author="Burnashev, Yuriy Yu." w:date="2020-03-17T08:17:00Z">
              <w:r w:rsidRPr="00013199">
                <w:rPr>
                  <w:rFonts w:ascii="Times New Roman" w:hAnsi="Times New Roman"/>
                  <w:sz w:val="18"/>
                  <w:lang w:val="en-US"/>
                  <w:rPrChange w:id="1323" w:author="Radu, Dmitriy G." w:date="2020-03-18T10:24:00Z">
                    <w:rPr>
                      <w:rFonts w:ascii="Times New Roman" w:hAnsi="Times New Roman"/>
                      <w:lang w:val="en-US"/>
                    </w:rPr>
                  </w:rPrChange>
                </w:rPr>
                <w:t>172.23.222.68</w:t>
              </w:r>
            </w:ins>
          </w:p>
        </w:tc>
        <w:tc>
          <w:tcPr>
            <w:tcW w:w="55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2D65BA" w:rsidRPr="002D65BA" w:rsidRDefault="002D65BA" w:rsidP="002D65BA">
            <w:pPr>
              <w:spacing w:after="0"/>
              <w:jc w:val="center"/>
              <w:rPr>
                <w:lang w:val="en-US"/>
                <w:rPrChange w:id="1324" w:author="Burnashev, Yuriy Yu." w:date="2020-04-01T18:37:00Z">
                  <w:rPr/>
                </w:rPrChange>
              </w:rPr>
            </w:pPr>
            <w:ins w:id="1325" w:author="Burnashev, Yuriy Yu." w:date="2020-04-01T18:37:00Z"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begin"/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instrText xml:space="preserve"> HYPERLINK "\\\\srv-fs3003uz\\ITPS\\" </w:instrTex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separate"/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\\srv-fs3003uz\ITPS\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fldChar w:fldCharType="end"/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 xml:space="preserve">,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внешний</w:t>
              </w:r>
              <w:r w:rsidRPr="00A7400D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 xml:space="preserve"> </w:t>
              </w:r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</w:rPr>
                <w:t>HDD</w:t>
              </w:r>
            </w:ins>
            <w:del w:id="1326" w:author="Burnashev, Yuriy Yu." w:date="2020-04-01T18:37:00Z">
              <w:r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Программное</w:delText>
              </w:r>
              <w:r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327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и</w:delText>
              </w:r>
              <w:r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328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аппаратное</w:delText>
              </w:r>
              <w:r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329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обеспечение</w:delText>
              </w:r>
              <w:r w:rsidRPr="002D65BA" w:rsidDel="002D65BA">
                <w:rPr>
                  <w:rFonts w:ascii="Times New Roman" w:eastAsia="Times New Roman" w:hAnsi="Times New Roman" w:cs="Times New Roman"/>
                  <w:sz w:val="20"/>
                  <w:szCs w:val="20"/>
                  <w:lang w:val="en-US"/>
                  <w:rPrChange w:id="1330" w:author="Burnashev, Yuriy Yu." w:date="2020-04-01T18:37:00Z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PrChange>
                </w:rPr>
                <w:delText xml:space="preserve"> </w:delText>
              </w:r>
              <w:r w:rsidRPr="002C0865" w:rsidDel="002D65BA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delText>заказчика</w:delText>
              </w:r>
            </w:del>
          </w:p>
        </w:tc>
        <w:tc>
          <w:tcPr>
            <w:tcW w:w="25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31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32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33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34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43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pacing w:after="0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35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23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  <w:rPrChange w:id="1336" w:author="Burnashev, Yuriy Yu." w:date="2020-04-01T18:37:00Z">
                  <w:rPr>
                    <w:rFonts w:ascii="Times New Roman" w:eastAsia="Times New Roman" w:hAnsi="Times New Roman" w:cs="Times New Roman"/>
                    <w:b/>
                    <w:sz w:val="20"/>
                    <w:szCs w:val="20"/>
                  </w:rPr>
                </w:rPrChange>
              </w:rPr>
            </w:pPr>
          </w:p>
        </w:tc>
        <w:tc>
          <w:tcPr>
            <w:tcW w:w="24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left="-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  <w:rPrChange w:id="1337" w:author="Burnashev, Yuriy Yu." w:date="2020-04-01T18:37:00Z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rPrChange>
              </w:rPr>
            </w:pPr>
          </w:p>
        </w:tc>
        <w:tc>
          <w:tcPr>
            <w:tcW w:w="420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338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339" w:author="Burnashev, Yuriy Yu." w:date="2020-04-01T18:37:00Z">
                  <w:rPr>
                    <w:ins w:id="1340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463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:rsidR="002D65BA" w:rsidRPr="002D65BA" w:rsidRDefault="002D65BA" w:rsidP="002D65BA">
            <w:pPr>
              <w:shd w:val="clear" w:color="auto" w:fill="FFFFFF"/>
              <w:spacing w:after="0" w:line="274" w:lineRule="auto"/>
              <w:ind w:hanging="10"/>
              <w:jc w:val="center"/>
              <w:rPr>
                <w:ins w:id="1341" w:author="Radu, Dmitriy G." w:date="2020-03-18T10:16:00Z"/>
                <w:rFonts w:ascii="Times New Roman" w:eastAsia="Times New Roman" w:hAnsi="Times New Roman" w:cs="Times New Roman"/>
                <w:sz w:val="16"/>
                <w:szCs w:val="18"/>
                <w:lang w:val="en-US"/>
                <w:rPrChange w:id="1342" w:author="Burnashev, Yuriy Yu." w:date="2020-04-01T18:37:00Z">
                  <w:rPr>
                    <w:ins w:id="1343" w:author="Radu, Dmitriy G." w:date="2020-03-18T10:16:00Z"/>
                    <w:rFonts w:ascii="Times New Roman" w:eastAsia="Times New Roman" w:hAnsi="Times New Roman" w:cs="Times New Roman"/>
                    <w:sz w:val="18"/>
                    <w:szCs w:val="18"/>
                  </w:rPr>
                </w:rPrChange>
              </w:rPr>
            </w:pPr>
          </w:p>
        </w:tc>
        <w:tc>
          <w:tcPr>
            <w:tcW w:w="565" w:type="pct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D65BA" w:rsidRPr="005E3DA8" w:rsidRDefault="002D65BA" w:rsidP="002D65BA">
            <w:pPr>
              <w:shd w:val="clear" w:color="auto" w:fill="FFFFFF"/>
              <w:spacing w:after="0" w:line="274" w:lineRule="auto"/>
              <w:ind w:hanging="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42FE4">
              <w:rPr>
                <w:rFonts w:ascii="Times New Roman" w:eastAsia="Times New Roman" w:hAnsi="Times New Roman" w:cs="Times New Roman"/>
                <w:sz w:val="18"/>
                <w:szCs w:val="18"/>
              </w:rPr>
              <w:t>При необходимости</w:t>
            </w:r>
          </w:p>
        </w:tc>
      </w:tr>
    </w:tbl>
    <w:p w:rsidR="007F6C43" w:rsidRPr="00A20D2C" w:rsidRDefault="007F6C43" w:rsidP="007F6C43">
      <w:pPr>
        <w:pStyle w:val="ab"/>
        <w:widowControl/>
        <w:spacing w:after="120"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A20D2C" w:rsidRDefault="00627AFB" w:rsidP="00B150E4">
      <w:pPr>
        <w:pStyle w:val="ab"/>
        <w:widowControl/>
        <w:numPr>
          <w:ilvl w:val="1"/>
          <w:numId w:val="2"/>
        </w:num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A20D2C">
        <w:rPr>
          <w:rFonts w:ascii="Times New Roman" w:eastAsia="TimesNewRomanPSMT" w:hAnsi="Times New Roman" w:cs="Times New Roman"/>
          <w:b/>
          <w:sz w:val="24"/>
          <w:szCs w:val="24"/>
        </w:rPr>
        <w:t>Отчет о выполнении процедуры тестирования резервной копии.</w:t>
      </w:r>
    </w:p>
    <w:tbl>
      <w:tblPr>
        <w:tblStyle w:val="aa"/>
        <w:tblW w:w="10079" w:type="dxa"/>
        <w:tblInd w:w="-5" w:type="dxa"/>
        <w:tblLook w:val="04A0" w:firstRow="1" w:lastRow="0" w:firstColumn="1" w:lastColumn="0" w:noHBand="0" w:noVBand="1"/>
      </w:tblPr>
      <w:tblGrid>
        <w:gridCol w:w="1787"/>
        <w:gridCol w:w="1595"/>
        <w:gridCol w:w="1515"/>
        <w:gridCol w:w="1217"/>
        <w:gridCol w:w="1962"/>
        <w:gridCol w:w="2003"/>
      </w:tblGrid>
      <w:tr w:rsidR="00627AFB" w:rsidRPr="00420966" w:rsidTr="00627AFB">
        <w:trPr>
          <w:trHeight w:val="1204"/>
        </w:trPr>
        <w:tc>
          <w:tcPr>
            <w:tcW w:w="1780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Внутренний</w:t>
            </w:r>
          </w:p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идентификатор</w:t>
            </w:r>
          </w:p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резервного носителя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информации</w:t>
            </w:r>
          </w:p>
        </w:tc>
        <w:tc>
          <w:tcPr>
            <w:tcW w:w="1589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Дата выполнения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тестирования</w:t>
            </w:r>
          </w:p>
        </w:tc>
        <w:tc>
          <w:tcPr>
            <w:tcW w:w="1509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Дата создания</w:t>
            </w:r>
          </w:p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тестируемой резервной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копии</w:t>
            </w:r>
          </w:p>
        </w:tc>
        <w:tc>
          <w:tcPr>
            <w:tcW w:w="1212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Результат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операции</w:t>
            </w:r>
          </w:p>
        </w:tc>
        <w:tc>
          <w:tcPr>
            <w:tcW w:w="1955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Дополнительные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отметки</w:t>
            </w:r>
          </w:p>
        </w:tc>
        <w:tc>
          <w:tcPr>
            <w:tcW w:w="2034" w:type="dxa"/>
          </w:tcPr>
          <w:p w:rsidR="00627AFB" w:rsidRPr="00420966" w:rsidRDefault="00627AFB" w:rsidP="005850A5">
            <w:pPr>
              <w:autoSpaceDE w:val="0"/>
              <w:autoSpaceDN w:val="0"/>
              <w:adjustRightInd w:val="0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420966">
              <w:rPr>
                <w:rFonts w:ascii="Times New Roman" w:eastAsia="TimesNewRomanPSMT" w:hAnsi="Times New Roman" w:cs="Times New Roman"/>
                <w:sz w:val="24"/>
                <w:szCs w:val="24"/>
              </w:rPr>
              <w:t>Подпись</w:t>
            </w:r>
          </w:p>
          <w:p w:rsidR="00627AFB" w:rsidRPr="00420966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Сотрудника </w:t>
            </w:r>
            <w:r w:rsidRPr="00FF19D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ГСА</w:t>
            </w:r>
          </w:p>
        </w:tc>
      </w:tr>
      <w:tr w:rsidR="00627AFB" w:rsidTr="00627AFB">
        <w:trPr>
          <w:trHeight w:val="299"/>
        </w:trPr>
        <w:tc>
          <w:tcPr>
            <w:tcW w:w="1780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589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509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212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34" w:type="dxa"/>
          </w:tcPr>
          <w:p w:rsidR="00627AFB" w:rsidRDefault="00627AFB" w:rsidP="005850A5">
            <w:pPr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</w:tr>
    </w:tbl>
    <w:p w:rsidR="00EF5A19" w:rsidRDefault="00EF5A19" w:rsidP="00627AFB">
      <w:pPr>
        <w:pStyle w:val="ab"/>
        <w:widowControl/>
        <w:ind w:left="780"/>
        <w:rPr>
          <w:ins w:id="1344" w:author="Burnashev, Yuriy Yu." w:date="2020-04-01T21:58:00Z"/>
          <w:rFonts w:ascii="Times New Roman" w:hAnsi="Times New Roman" w:cs="Times New Roman"/>
          <w:b/>
          <w:sz w:val="24"/>
          <w:szCs w:val="24"/>
        </w:rPr>
      </w:pPr>
    </w:p>
    <w:p w:rsidR="00EF5A19" w:rsidRDefault="00EF5A19">
      <w:pPr>
        <w:widowControl/>
        <w:rPr>
          <w:ins w:id="1345" w:author="Burnashev, Yuriy Yu." w:date="2020-04-01T21:58:00Z"/>
          <w:rFonts w:ascii="Times New Roman" w:eastAsia="Arial" w:hAnsi="Times New Roman" w:cs="Times New Roman"/>
          <w:b/>
          <w:sz w:val="24"/>
          <w:szCs w:val="24"/>
        </w:rPr>
      </w:pPr>
      <w:ins w:id="1346" w:author="Burnashev, Yuriy Yu." w:date="2020-04-01T21:58:00Z">
        <w:r>
          <w:rPr>
            <w:rFonts w:ascii="Times New Roman" w:hAnsi="Times New Roman" w:cs="Times New Roman"/>
            <w:b/>
            <w:sz w:val="24"/>
            <w:szCs w:val="24"/>
          </w:rPr>
          <w:br w:type="page"/>
        </w:r>
      </w:ins>
    </w:p>
    <w:p w:rsidR="00627AFB" w:rsidRPr="0050657D" w:rsidRDefault="00627AFB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50657D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sz w:val="24"/>
          <w:szCs w:val="24"/>
        </w:rPr>
        <w:t>Перечень лиц ответственных за резервное копирование.</w:t>
      </w:r>
    </w:p>
    <w:tbl>
      <w:tblPr>
        <w:tblW w:w="491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13"/>
        <w:gridCol w:w="6151"/>
        <w:gridCol w:w="3220"/>
      </w:tblGrid>
      <w:tr w:rsidR="00627AFB" w:rsidTr="005850A5">
        <w:trPr>
          <w:trHeight w:val="607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№ п/п</w:t>
            </w:r>
          </w:p>
        </w:tc>
        <w:tc>
          <w:tcPr>
            <w:tcW w:w="3115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Выполняемая роль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ФИО ответственного сотрудника</w:t>
            </w:r>
          </w:p>
        </w:tc>
      </w:tr>
      <w:tr w:rsidR="00627AFB" w:rsidTr="005850A5">
        <w:trPr>
          <w:trHeight w:val="467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5" w:type="pct"/>
          </w:tcPr>
          <w:p w:rsidR="00627AFB" w:rsidRDefault="00627AFB" w:rsidP="00585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Первоначальная настройка системы резервного копирования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  <w:tr w:rsidR="00627AFB" w:rsidTr="005850A5">
        <w:trPr>
          <w:trHeight w:val="991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5" w:type="pct"/>
          </w:tcPr>
          <w:p w:rsidR="00627AFB" w:rsidRDefault="00627AFB" w:rsidP="00585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Внесение существенных изменений в настройку системы резервного копирования. По согласованию с руководителем службы ИТ посредством почты.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  <w:tr w:rsidR="00627AFB" w:rsidTr="005850A5">
        <w:trPr>
          <w:trHeight w:val="723"/>
        </w:trPr>
        <w:tc>
          <w:tcPr>
            <w:tcW w:w="253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pct"/>
          </w:tcPr>
          <w:p w:rsidR="00627AFB" w:rsidRDefault="00627AFB" w:rsidP="005850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Анализ логов резервного копирования, отслеживание необходимости изменений настроек резервного копирования.</w:t>
            </w:r>
          </w:p>
        </w:tc>
        <w:tc>
          <w:tcPr>
            <w:tcW w:w="1632" w:type="pct"/>
          </w:tcPr>
          <w:p w:rsidR="00627AFB" w:rsidRDefault="00627AFB" w:rsidP="005850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ГСА</w:t>
            </w:r>
          </w:p>
        </w:tc>
      </w:tr>
    </w:tbl>
    <w:p w:rsidR="00627AFB" w:rsidRPr="0050657D" w:rsidRDefault="00627AFB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50657D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sz w:val="24"/>
          <w:szCs w:val="24"/>
        </w:rPr>
        <w:t xml:space="preserve">Журнал регистрации создания/восстановления резервных копий. </w:t>
      </w:r>
    </w:p>
    <w:tbl>
      <w:tblPr>
        <w:tblStyle w:val="aa"/>
        <w:tblW w:w="10098" w:type="dxa"/>
        <w:tblLayout w:type="fixed"/>
        <w:tblLook w:val="04A0" w:firstRow="1" w:lastRow="0" w:firstColumn="1" w:lastColumn="0" w:noHBand="0" w:noVBand="1"/>
      </w:tblPr>
      <w:tblGrid>
        <w:gridCol w:w="1258"/>
        <w:gridCol w:w="1683"/>
        <w:gridCol w:w="982"/>
        <w:gridCol w:w="1680"/>
        <w:gridCol w:w="1548"/>
        <w:gridCol w:w="1403"/>
        <w:gridCol w:w="1544"/>
      </w:tblGrid>
      <w:tr w:rsidR="00627AFB" w:rsidTr="005850A5">
        <w:trPr>
          <w:trHeight w:val="1091"/>
        </w:trPr>
        <w:tc>
          <w:tcPr>
            <w:tcW w:w="1258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Директория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(ресурс) источник или получатель</w:t>
            </w:r>
          </w:p>
        </w:tc>
        <w:tc>
          <w:tcPr>
            <w:tcW w:w="1683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резервируемой или в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осстановляем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ой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информаци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</w:t>
            </w:r>
          </w:p>
        </w:tc>
        <w:tc>
          <w:tcPr>
            <w:tcW w:w="982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Объём информации</w:t>
            </w:r>
          </w:p>
        </w:tc>
        <w:tc>
          <w:tcPr>
            <w:tcW w:w="1680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Дата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резервирования или восстановления</w:t>
            </w:r>
          </w:p>
        </w:tc>
        <w:tc>
          <w:tcPr>
            <w:tcW w:w="1548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Согласование владельца </w:t>
            </w:r>
            <w:proofErr w:type="spellStart"/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ФИР</w:t>
            </w:r>
            <w:r w:rsidRPr="007043F3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 или ответственного лица Заказчика</w:t>
            </w:r>
          </w:p>
        </w:tc>
        <w:tc>
          <w:tcPr>
            <w:tcW w:w="1403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Согласование</w:t>
            </w:r>
            <w:r w:rsidRPr="007043F3" w:rsidDel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Начальника Службы ИТ</w:t>
            </w:r>
          </w:p>
        </w:tc>
        <w:tc>
          <w:tcPr>
            <w:tcW w:w="1544" w:type="dxa"/>
          </w:tcPr>
          <w:p w:rsidR="00627AFB" w:rsidRPr="007043F3" w:rsidRDefault="00627AFB" w:rsidP="005850A5">
            <w:pPr>
              <w:spacing w:after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43F3">
              <w:rPr>
                <w:rFonts w:ascii="Times New Roman" w:eastAsia="Times New Roman" w:hAnsi="Times New Roman" w:cs="Times New Roman"/>
                <w:sz w:val="20"/>
                <w:szCs w:val="20"/>
              </w:rPr>
              <w:t>Необходимость оповещения Службы ИБ ДА\НЕТ</w:t>
            </w:r>
          </w:p>
        </w:tc>
      </w:tr>
      <w:tr w:rsidR="00627AFB" w:rsidTr="005850A5">
        <w:trPr>
          <w:trHeight w:val="565"/>
        </w:trPr>
        <w:tc>
          <w:tcPr>
            <w:tcW w:w="1258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3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0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dxa"/>
          </w:tcPr>
          <w:p w:rsidR="00627AFB" w:rsidRDefault="00627AFB" w:rsidP="005850A5">
            <w:pPr>
              <w:spacing w:after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7AFB" w:rsidRPr="00DF6292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0657D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Программное и аппаратное обеспечение заказчика для выполнения резервного копирования, восстановления и хранения данных.</w:t>
      </w:r>
    </w:p>
    <w:p w:rsidR="00627AFB" w:rsidRPr="0050657D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  <w:lang w:val="en-US"/>
        </w:rPr>
        <w:t>Store</w:t>
      </w:r>
      <w:r w:rsidRPr="0050657D">
        <w:rPr>
          <w:rFonts w:ascii="Times New Roman" w:eastAsia="Times New Roman" w:hAnsi="Times New Roman" w:cs="Times New Roman"/>
        </w:rPr>
        <w:t xml:space="preserve"> </w:t>
      </w:r>
      <w:r w:rsidRPr="0050657D">
        <w:rPr>
          <w:rFonts w:ascii="Times New Roman" w:eastAsia="Times New Roman" w:hAnsi="Times New Roman" w:cs="Times New Roman"/>
          <w:lang w:val="en-US"/>
        </w:rPr>
        <w:t>once</w:t>
      </w:r>
      <w:r w:rsidRPr="0050657D">
        <w:rPr>
          <w:rFonts w:ascii="Times New Roman" w:eastAsia="Times New Roman" w:hAnsi="Times New Roman" w:cs="Times New Roman"/>
        </w:rPr>
        <w:t xml:space="preserve"> 5100. </w:t>
      </w:r>
    </w:p>
    <w:p w:rsidR="00627AFB" w:rsidRPr="0050657D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</w:rPr>
        <w:t xml:space="preserve">Ленточная библиотека </w:t>
      </w:r>
      <w:r w:rsidRPr="0050657D">
        <w:rPr>
          <w:rFonts w:ascii="Times New Roman" w:eastAsia="Times New Roman" w:hAnsi="Times New Roman" w:cs="Times New Roman"/>
          <w:lang w:val="en-US"/>
        </w:rPr>
        <w:t>MSL</w:t>
      </w:r>
      <w:r w:rsidRPr="0050657D">
        <w:rPr>
          <w:rFonts w:ascii="Times New Roman" w:eastAsia="Times New Roman" w:hAnsi="Times New Roman" w:cs="Times New Roman"/>
        </w:rPr>
        <w:t xml:space="preserve">2024. </w:t>
      </w:r>
    </w:p>
    <w:p w:rsidR="00627AFB" w:rsidRPr="0050657D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  <w:lang w:val="en-US"/>
        </w:rPr>
        <w:t>HP</w:t>
      </w:r>
      <w:r w:rsidRPr="0050657D">
        <w:rPr>
          <w:rFonts w:ascii="Times New Roman" w:eastAsia="Times New Roman" w:hAnsi="Times New Roman" w:cs="Times New Roman"/>
        </w:rPr>
        <w:t xml:space="preserve"> </w:t>
      </w:r>
      <w:r w:rsidRPr="0050657D">
        <w:rPr>
          <w:rFonts w:ascii="Times New Roman" w:eastAsia="Times New Roman" w:hAnsi="Times New Roman" w:cs="Times New Roman"/>
          <w:lang w:val="en-US"/>
        </w:rPr>
        <w:t>data</w:t>
      </w:r>
      <w:r w:rsidRPr="0050657D">
        <w:rPr>
          <w:rFonts w:ascii="Times New Roman" w:eastAsia="Times New Roman" w:hAnsi="Times New Roman" w:cs="Times New Roman"/>
        </w:rPr>
        <w:t xml:space="preserve"> </w:t>
      </w:r>
      <w:r w:rsidRPr="0050657D">
        <w:rPr>
          <w:rFonts w:ascii="Times New Roman" w:eastAsia="Times New Roman" w:hAnsi="Times New Roman" w:cs="Times New Roman"/>
          <w:lang w:val="en-US"/>
        </w:rPr>
        <w:t>protection</w:t>
      </w:r>
      <w:r w:rsidRPr="0050657D">
        <w:rPr>
          <w:rFonts w:ascii="Times New Roman" w:eastAsia="Times New Roman" w:hAnsi="Times New Roman" w:cs="Times New Roman"/>
        </w:rPr>
        <w:t>.</w:t>
      </w:r>
    </w:p>
    <w:p w:rsidR="00627AFB" w:rsidRPr="00DF6292" w:rsidRDefault="00627AFB" w:rsidP="00B150E4">
      <w:pPr>
        <w:pStyle w:val="ab"/>
        <w:numPr>
          <w:ilvl w:val="0"/>
          <w:numId w:val="7"/>
        </w:numPr>
        <w:tabs>
          <w:tab w:val="left" w:pos="851"/>
          <w:tab w:val="left" w:pos="993"/>
        </w:tabs>
        <w:spacing w:line="240" w:lineRule="auto"/>
        <w:ind w:left="851" w:firstLine="0"/>
        <w:rPr>
          <w:rFonts w:ascii="Times New Roman" w:eastAsia="Times New Roman" w:hAnsi="Times New Roman" w:cs="Times New Roman"/>
        </w:rPr>
      </w:pPr>
      <w:r w:rsidRPr="0050657D">
        <w:rPr>
          <w:rFonts w:ascii="Times New Roman" w:eastAsia="Times New Roman" w:hAnsi="Times New Roman" w:cs="Times New Roman"/>
        </w:rPr>
        <w:t>Любое другое лицензионное программное обеспечение заказчика.</w:t>
      </w:r>
    </w:p>
    <w:p w:rsidR="00627AFB" w:rsidRPr="00DF6292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6292">
        <w:rPr>
          <w:rFonts w:ascii="Times New Roman" w:eastAsia="Times New Roman" w:hAnsi="Times New Roman" w:cs="Times New Roman"/>
          <w:b/>
          <w:sz w:val="24"/>
          <w:szCs w:val="24"/>
        </w:rPr>
        <w:t>ФИО ответственного сотрудника ГСА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  <w:tblPrChange w:id="1347" w:author="Burnashev, Yuriy Yu." w:date="2020-03-17T08:32:00Z">
          <w:tblPr>
            <w:tblStyle w:val="aa"/>
            <w:tblW w:w="0" w:type="auto"/>
            <w:tblInd w:w="-5" w:type="dxa"/>
            <w:tblLook w:val="04A0" w:firstRow="1" w:lastRow="0" w:firstColumn="1" w:lastColumn="0" w:noHBand="0" w:noVBand="1"/>
          </w:tblPr>
        </w:tblPrChange>
      </w:tblPr>
      <w:tblGrid>
        <w:gridCol w:w="5036"/>
        <w:gridCol w:w="5022"/>
        <w:tblGridChange w:id="1348">
          <w:tblGrid>
            <w:gridCol w:w="5036"/>
            <w:gridCol w:w="5022"/>
          </w:tblGrid>
        </w:tblGridChange>
      </w:tblGrid>
      <w:tr w:rsidR="00627AFB" w:rsidRPr="008F23B1" w:rsidTr="00FA6120">
        <w:tc>
          <w:tcPr>
            <w:tcW w:w="5036" w:type="dxa"/>
            <w:tcPrChange w:id="1349" w:author="Burnashev, Yuriy Yu." w:date="2020-03-17T08:32:00Z">
              <w:tcPr>
                <w:tcW w:w="5139" w:type="dxa"/>
              </w:tcPr>
            </w:tcPrChange>
          </w:tcPr>
          <w:p w:rsidR="00627AFB" w:rsidRPr="002C3EF7" w:rsidRDefault="00627AFB" w:rsidP="005850A5">
            <w:pPr>
              <w:widowControl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ITPS-ASIA</w:t>
            </w:r>
          </w:p>
        </w:tc>
        <w:tc>
          <w:tcPr>
            <w:tcW w:w="5022" w:type="dxa"/>
            <w:tcPrChange w:id="1350" w:author="Burnashev, Yuriy Yu." w:date="2020-03-17T08:32:00Z">
              <w:tcPr>
                <w:tcW w:w="5140" w:type="dxa"/>
              </w:tcPr>
            </w:tcPrChange>
          </w:tcPr>
          <w:p w:rsidR="00627AFB" w:rsidRPr="002C3EF7" w:rsidRDefault="00627AFB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ЛУОК</w:t>
            </w:r>
          </w:p>
        </w:tc>
      </w:tr>
      <w:tr w:rsidR="00627AFB" w:rsidRPr="008F23B1" w:rsidTr="00FA6120">
        <w:tc>
          <w:tcPr>
            <w:tcW w:w="5036" w:type="dxa"/>
            <w:tcPrChange w:id="1351" w:author="Burnashev, Yuriy Yu." w:date="2020-03-17T08:32:00Z">
              <w:tcPr>
                <w:tcW w:w="5139" w:type="dxa"/>
              </w:tcPr>
            </w:tcPrChange>
          </w:tcPr>
          <w:p w:rsidR="00627AFB" w:rsidRPr="008F23B1" w:rsidRDefault="005850A5" w:rsidP="005850A5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Головченко А.</w:t>
            </w:r>
            <w:ins w:id="1352" w:author="Burnashev, Yuriy Yu." w:date="2020-03-17T08:19:00Z">
              <w:r w:rsidR="007B374D">
                <w:rPr>
                  <w:rFonts w:ascii="Times New Roman" w:hAnsi="Times New Roman" w:cs="Times New Roman"/>
                </w:rPr>
                <w:t>Э.</w:t>
              </w:r>
            </w:ins>
          </w:p>
        </w:tc>
        <w:tc>
          <w:tcPr>
            <w:tcW w:w="5022" w:type="dxa"/>
            <w:tcPrChange w:id="1353" w:author="Burnashev, Yuriy Yu." w:date="2020-03-17T08:32:00Z">
              <w:tcPr>
                <w:tcW w:w="5140" w:type="dxa"/>
              </w:tcPr>
            </w:tcPrChange>
          </w:tcPr>
          <w:p w:rsidR="00627AFB" w:rsidRPr="008F23B1" w:rsidRDefault="005850A5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Рузиев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А.</w:t>
            </w:r>
            <w:ins w:id="1354" w:author="Burnashev, Yuriy Yu." w:date="2020-03-17T08:19:00Z">
              <w:r w:rsidR="007B374D">
                <w:rPr>
                  <w:rFonts w:ascii="Times New Roman" w:hAnsi="Times New Roman" w:cs="Times New Roman"/>
                </w:rPr>
                <w:t>Э.</w:t>
              </w:r>
            </w:ins>
          </w:p>
        </w:tc>
      </w:tr>
      <w:tr w:rsidR="005850A5" w:rsidRPr="008F23B1" w:rsidTr="00FA6120">
        <w:tc>
          <w:tcPr>
            <w:tcW w:w="5036" w:type="dxa"/>
            <w:tcPrChange w:id="1355" w:author="Burnashev, Yuriy Yu." w:date="2020-03-17T08:32:00Z">
              <w:tcPr>
                <w:tcW w:w="5139" w:type="dxa"/>
              </w:tcPr>
            </w:tcPrChange>
          </w:tcPr>
          <w:p w:rsidR="005850A5" w:rsidRDefault="005850A5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Сагитдинов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И.</w:t>
            </w:r>
            <w:ins w:id="1356" w:author="Burnashev, Yuriy Yu." w:date="2020-03-17T08:32:00Z">
              <w:r w:rsidR="00FA6120">
                <w:rPr>
                  <w:rFonts w:ascii="Times New Roman" w:hAnsi="Times New Roman" w:cs="Times New Roman"/>
                </w:rPr>
                <w:t>Р.</w:t>
              </w:r>
            </w:ins>
          </w:p>
        </w:tc>
        <w:tc>
          <w:tcPr>
            <w:tcW w:w="5022" w:type="dxa"/>
            <w:tcPrChange w:id="1357" w:author="Burnashev, Yuriy Yu." w:date="2020-03-17T08:32:00Z">
              <w:tcPr>
                <w:tcW w:w="5140" w:type="dxa"/>
              </w:tcPr>
            </w:tcPrChange>
          </w:tcPr>
          <w:p w:rsidR="005850A5" w:rsidRPr="007B374D" w:rsidRDefault="007B374D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ins w:id="1358" w:author="Burnashev, Yuriy Yu." w:date="2020-03-17T08:18:00Z">
              <w:r>
                <w:rPr>
                  <w:rFonts w:ascii="Times New Roman" w:hAnsi="Times New Roman" w:cs="Times New Roman"/>
                </w:rPr>
                <w:t>Хамраев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О.</w:t>
              </w:r>
            </w:ins>
            <w:ins w:id="1359" w:author="Burnashev, Yuriy Yu." w:date="2020-03-17T08:20:00Z">
              <w:r w:rsidR="008E6BE4">
                <w:rPr>
                  <w:rFonts w:ascii="Times New Roman" w:hAnsi="Times New Roman" w:cs="Times New Roman"/>
                </w:rPr>
                <w:t>С.</w:t>
              </w:r>
            </w:ins>
          </w:p>
        </w:tc>
      </w:tr>
      <w:tr w:rsidR="005850A5" w:rsidRPr="008F23B1" w:rsidTr="00FA6120">
        <w:tc>
          <w:tcPr>
            <w:tcW w:w="5036" w:type="dxa"/>
            <w:tcPrChange w:id="1360" w:author="Burnashev, Yuriy Yu." w:date="2020-03-17T08:32:00Z">
              <w:tcPr>
                <w:tcW w:w="5139" w:type="dxa"/>
              </w:tcPr>
            </w:tcPrChange>
          </w:tcPr>
          <w:p w:rsidR="005850A5" w:rsidRDefault="00FA6120" w:rsidP="005850A5">
            <w:pPr>
              <w:widowControl/>
              <w:rPr>
                <w:rFonts w:ascii="Times New Roman" w:hAnsi="Times New Roman" w:cs="Times New Roman"/>
              </w:rPr>
            </w:pPr>
            <w:ins w:id="1361" w:author="Burnashev, Yuriy Yu." w:date="2020-03-17T08:32:00Z">
              <w:r>
                <w:rPr>
                  <w:rFonts w:ascii="Times New Roman" w:hAnsi="Times New Roman" w:cs="Times New Roman"/>
                </w:rPr>
                <w:t>Попрядухин Д.Е.</w:t>
              </w:r>
            </w:ins>
            <w:del w:id="1362" w:author="Burnashev, Yuriy Yu." w:date="2020-03-17T08:30:00Z">
              <w:r w:rsidR="005850A5" w:rsidDel="00FA6120">
                <w:rPr>
                  <w:rFonts w:ascii="Times New Roman" w:hAnsi="Times New Roman" w:cs="Times New Roman"/>
                </w:rPr>
                <w:delText>Бурнашев Ю.</w:delText>
              </w:r>
            </w:del>
          </w:p>
        </w:tc>
        <w:tc>
          <w:tcPr>
            <w:tcW w:w="5022" w:type="dxa"/>
            <w:tcPrChange w:id="1363" w:author="Burnashev, Yuriy Yu." w:date="2020-03-17T08:32:00Z">
              <w:tcPr>
                <w:tcW w:w="5140" w:type="dxa"/>
              </w:tcPr>
            </w:tcPrChange>
          </w:tcPr>
          <w:p w:rsidR="005850A5" w:rsidRDefault="008E6BE4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ins w:id="1364" w:author="Burnashev, Yuriy Yu." w:date="2020-03-17T08:19:00Z">
              <w:r>
                <w:rPr>
                  <w:rFonts w:ascii="Times New Roman" w:hAnsi="Times New Roman" w:cs="Times New Roman"/>
                </w:rPr>
                <w:t>Менглиев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А.Г.</w:t>
              </w:r>
            </w:ins>
          </w:p>
        </w:tc>
      </w:tr>
      <w:tr w:rsidR="00FA6120" w:rsidRPr="008F23B1" w:rsidTr="00FA6120">
        <w:trPr>
          <w:ins w:id="1365" w:author="Burnashev, Yuriy Yu." w:date="2020-03-17T08:29:00Z"/>
        </w:trPr>
        <w:tc>
          <w:tcPr>
            <w:tcW w:w="5036" w:type="dxa"/>
            <w:tcPrChange w:id="1366" w:author="Burnashev, Yuriy Yu." w:date="2020-03-17T08:32:00Z">
              <w:tcPr>
                <w:tcW w:w="5139" w:type="dxa"/>
              </w:tcPr>
            </w:tcPrChange>
          </w:tcPr>
          <w:p w:rsidR="00FA6120" w:rsidRDefault="00FA6120" w:rsidP="005850A5">
            <w:pPr>
              <w:widowControl/>
              <w:rPr>
                <w:ins w:id="1367" w:author="Burnashev, Yuriy Yu." w:date="2020-03-17T08:29:00Z"/>
                <w:rFonts w:ascii="Times New Roman" w:hAnsi="Times New Roman" w:cs="Times New Roman"/>
              </w:rPr>
            </w:pPr>
            <w:ins w:id="1368" w:author="Burnashev, Yuriy Yu." w:date="2020-03-17T08:30:00Z">
              <w:r>
                <w:rPr>
                  <w:rFonts w:ascii="Times New Roman" w:hAnsi="Times New Roman" w:cs="Times New Roman"/>
                </w:rPr>
                <w:t>Бурнашев Ю.Ю.</w:t>
              </w:r>
            </w:ins>
          </w:p>
        </w:tc>
        <w:tc>
          <w:tcPr>
            <w:tcW w:w="5022" w:type="dxa"/>
            <w:tcPrChange w:id="1369" w:author="Burnashev, Yuriy Yu." w:date="2020-03-17T08:32:00Z">
              <w:tcPr>
                <w:tcW w:w="5140" w:type="dxa"/>
              </w:tcPr>
            </w:tcPrChange>
          </w:tcPr>
          <w:p w:rsidR="00FA6120" w:rsidRDefault="00FA6120" w:rsidP="005850A5">
            <w:pPr>
              <w:widowControl/>
              <w:rPr>
                <w:ins w:id="1370" w:author="Burnashev, Yuriy Yu." w:date="2020-03-17T08:29:00Z"/>
                <w:rFonts w:ascii="Times New Roman" w:hAnsi="Times New Roman" w:cs="Times New Roman"/>
              </w:rPr>
            </w:pPr>
            <w:ins w:id="1371" w:author="Burnashev, Yuriy Yu." w:date="2020-03-17T08:29:00Z">
              <w:r>
                <w:rPr>
                  <w:rFonts w:ascii="Times New Roman" w:hAnsi="Times New Roman" w:cs="Times New Roman"/>
                </w:rPr>
                <w:t>Хасанов Р.Х.</w:t>
              </w:r>
            </w:ins>
          </w:p>
        </w:tc>
      </w:tr>
      <w:tr w:rsidR="005850A5" w:rsidRPr="008F23B1" w:rsidTr="00FA6120">
        <w:tc>
          <w:tcPr>
            <w:tcW w:w="5036" w:type="dxa"/>
            <w:tcPrChange w:id="1372" w:author="Burnashev, Yuriy Yu." w:date="2020-03-17T08:32:00Z">
              <w:tcPr>
                <w:tcW w:w="5139" w:type="dxa"/>
              </w:tcPr>
            </w:tcPrChange>
          </w:tcPr>
          <w:p w:rsidR="005850A5" w:rsidRDefault="005850A5" w:rsidP="005850A5">
            <w:pPr>
              <w:widowControl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Сирожиддинов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Б.</w:t>
            </w:r>
            <w:ins w:id="1373" w:author="Burnashev, Yuriy Yu." w:date="2020-03-17T08:31:00Z">
              <w:r w:rsidR="00FA6120">
                <w:rPr>
                  <w:rFonts w:ascii="Times New Roman" w:hAnsi="Times New Roman" w:cs="Times New Roman"/>
                </w:rPr>
                <w:t>Б.</w:t>
              </w:r>
            </w:ins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022" w:type="dxa"/>
            <w:tcPrChange w:id="1374" w:author="Burnashev, Yuriy Yu." w:date="2020-03-17T08:32:00Z">
              <w:tcPr>
                <w:tcW w:w="5140" w:type="dxa"/>
              </w:tcPr>
            </w:tcPrChange>
          </w:tcPr>
          <w:p w:rsidR="005850A5" w:rsidRDefault="005850A5" w:rsidP="005850A5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8E6BE4" w:rsidRPr="008F23B1" w:rsidTr="00FA6120">
        <w:trPr>
          <w:ins w:id="1375" w:author="Burnashev, Yuriy Yu." w:date="2020-03-17T08:29:00Z"/>
        </w:trPr>
        <w:tc>
          <w:tcPr>
            <w:tcW w:w="5036" w:type="dxa"/>
            <w:tcPrChange w:id="1376" w:author="Burnashev, Yuriy Yu." w:date="2020-03-17T08:32:00Z">
              <w:tcPr>
                <w:tcW w:w="5139" w:type="dxa"/>
              </w:tcPr>
            </w:tcPrChange>
          </w:tcPr>
          <w:p w:rsidR="008E6BE4" w:rsidRDefault="00FA6120" w:rsidP="005850A5">
            <w:pPr>
              <w:widowControl/>
              <w:rPr>
                <w:ins w:id="1377" w:author="Burnashev, Yuriy Yu." w:date="2020-03-17T08:29:00Z"/>
                <w:rFonts w:ascii="Times New Roman" w:hAnsi="Times New Roman" w:cs="Times New Roman"/>
              </w:rPr>
            </w:pPr>
            <w:ins w:id="1378" w:author="Burnashev, Yuriy Yu." w:date="2020-03-17T08:30:00Z">
              <w:r>
                <w:rPr>
                  <w:rFonts w:ascii="Times New Roman" w:hAnsi="Times New Roman" w:cs="Times New Roman"/>
                </w:rPr>
                <w:t>Раду Д.Г.</w:t>
              </w:r>
            </w:ins>
          </w:p>
        </w:tc>
        <w:tc>
          <w:tcPr>
            <w:tcW w:w="5022" w:type="dxa"/>
            <w:tcPrChange w:id="1379" w:author="Burnashev, Yuriy Yu." w:date="2020-03-17T08:32:00Z">
              <w:tcPr>
                <w:tcW w:w="5140" w:type="dxa"/>
              </w:tcPr>
            </w:tcPrChange>
          </w:tcPr>
          <w:p w:rsidR="008E6BE4" w:rsidRDefault="008E6BE4" w:rsidP="005850A5">
            <w:pPr>
              <w:widowControl/>
              <w:rPr>
                <w:ins w:id="1380" w:author="Burnashev, Yuriy Yu." w:date="2020-03-17T08:29:00Z"/>
                <w:rFonts w:ascii="Times New Roman" w:hAnsi="Times New Roman" w:cs="Times New Roman"/>
              </w:rPr>
            </w:pPr>
          </w:p>
        </w:tc>
      </w:tr>
    </w:tbl>
    <w:p w:rsidR="00627AFB" w:rsidRDefault="00627AFB" w:rsidP="00B150E4">
      <w:pPr>
        <w:pStyle w:val="ab"/>
        <w:widowControl/>
        <w:numPr>
          <w:ilvl w:val="1"/>
          <w:numId w:val="2"/>
        </w:numPr>
        <w:ind w:left="426" w:firstLine="0"/>
        <w:rPr>
          <w:rFonts w:ascii="Times New Roman" w:hAnsi="Times New Roman" w:cs="Times New Roman"/>
          <w:b/>
          <w:sz w:val="24"/>
          <w:szCs w:val="24"/>
        </w:rPr>
        <w:sectPr w:rsidR="00627AFB" w:rsidSect="00F27661">
          <w:footerReference w:type="default" r:id="rId11"/>
          <w:pgSz w:w="11906" w:h="16838" w:code="9"/>
          <w:pgMar w:top="851" w:right="850" w:bottom="1134" w:left="993" w:header="0" w:footer="406" w:gutter="0"/>
          <w:pgNumType w:start="17"/>
          <w:cols w:space="720"/>
          <w:titlePg/>
          <w:docGrid w:linePitch="299"/>
        </w:sectPr>
      </w:pPr>
    </w:p>
    <w:p w:rsidR="00627AFB" w:rsidRPr="00DF6292" w:rsidRDefault="00627AFB" w:rsidP="00B150E4">
      <w:pPr>
        <w:pStyle w:val="ab"/>
        <w:widowControl/>
        <w:numPr>
          <w:ilvl w:val="1"/>
          <w:numId w:val="2"/>
        </w:numPr>
        <w:ind w:left="426" w:firstLine="0"/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lastRenderedPageBreak/>
        <w:t>Журнал информации и ПО, подлежащих резервному копированию</w:t>
      </w:r>
    </w:p>
    <w:tbl>
      <w:tblPr>
        <w:tblW w:w="14868" w:type="dxa"/>
        <w:tblInd w:w="-134" w:type="dxa"/>
        <w:tblCellMar>
          <w:top w:w="5" w:type="dxa"/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612"/>
        <w:gridCol w:w="1674"/>
        <w:gridCol w:w="1218"/>
        <w:gridCol w:w="1619"/>
        <w:gridCol w:w="1468"/>
        <w:gridCol w:w="1744"/>
        <w:gridCol w:w="1468"/>
        <w:gridCol w:w="1850"/>
        <w:gridCol w:w="1850"/>
        <w:gridCol w:w="1365"/>
      </w:tblGrid>
      <w:tr w:rsidR="00627AFB" w:rsidRPr="008F23B1" w:rsidTr="00627AFB">
        <w:trPr>
          <w:trHeight w:val="587"/>
        </w:trPr>
        <w:tc>
          <w:tcPr>
            <w:tcW w:w="6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left="84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№</w:t>
            </w:r>
          </w:p>
          <w:p w:rsidR="00627AFB" w:rsidRPr="008F23B1" w:rsidRDefault="00627AFB" w:rsidP="005850A5">
            <w:pPr>
              <w:spacing w:after="0"/>
              <w:ind w:left="47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17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Информация, подлежащая резервному копированию</w:t>
            </w:r>
          </w:p>
        </w:tc>
        <w:tc>
          <w:tcPr>
            <w:tcW w:w="12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firstLine="3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хранения резервны</w:t>
            </w:r>
            <w:r w:rsidRPr="008F23B1">
              <w:rPr>
                <w:rFonts w:ascii="Times New Roman" w:hAnsi="Times New Roman" w:cs="Times New Roman"/>
              </w:rPr>
              <w:t>х копий</w:t>
            </w:r>
          </w:p>
        </w:tc>
        <w:tc>
          <w:tcPr>
            <w:tcW w:w="163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Способ резервного</w:t>
            </w:r>
          </w:p>
          <w:p w:rsidR="00627AFB" w:rsidRPr="008F23B1" w:rsidRDefault="00627AFB" w:rsidP="005850A5">
            <w:pPr>
              <w:spacing w:after="0"/>
              <w:ind w:left="63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копирования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(применяемые средства)</w:t>
            </w:r>
          </w:p>
        </w:tc>
        <w:tc>
          <w:tcPr>
            <w:tcW w:w="14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Объем информации</w:t>
            </w:r>
          </w:p>
        </w:tc>
        <w:tc>
          <w:tcPr>
            <w:tcW w:w="175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Периодичность выполнения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резервной копии</w:t>
            </w:r>
          </w:p>
        </w:tc>
        <w:tc>
          <w:tcPr>
            <w:tcW w:w="148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firstLine="59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Место физического нахождения информации</w:t>
            </w:r>
          </w:p>
        </w:tc>
        <w:tc>
          <w:tcPr>
            <w:tcW w:w="363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right="105"/>
              <w:jc w:val="right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Согласование</w:t>
            </w:r>
          </w:p>
        </w:tc>
        <w:tc>
          <w:tcPr>
            <w:tcW w:w="1339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  <w:tr w:rsidR="00627AFB" w:rsidRPr="008F23B1" w:rsidTr="00627AFB">
        <w:trPr>
          <w:trHeight w:val="171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" w:line="238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Ответственн</w:t>
            </w:r>
            <w:r w:rsidRPr="008F23B1">
              <w:rPr>
                <w:rFonts w:ascii="Times New Roman" w:hAnsi="Times New Roman" w:cs="Times New Roman"/>
              </w:rPr>
              <w:t>ый работник службы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Руководител</w:t>
            </w:r>
            <w:r w:rsidRPr="008F23B1">
              <w:rPr>
                <w:rFonts w:ascii="Times New Roman" w:hAnsi="Times New Roman" w:cs="Times New Roman"/>
              </w:rPr>
              <w:t>ь службы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Владелец информации</w:t>
            </w:r>
          </w:p>
        </w:tc>
      </w:tr>
      <w:tr w:rsidR="00627AFB" w:rsidRPr="008F23B1" w:rsidTr="00627AFB">
        <w:trPr>
          <w:trHeight w:val="735"/>
        </w:trPr>
        <w:tc>
          <w:tcPr>
            <w:tcW w:w="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7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2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627AFB" w:rsidRPr="00DF6292" w:rsidRDefault="00627AFB" w:rsidP="00627AFB">
      <w:pPr>
        <w:pStyle w:val="ab"/>
        <w:widowControl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627AFB" w:rsidRPr="00DF6292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F6292">
        <w:rPr>
          <w:rFonts w:ascii="Times New Roman" w:hAnsi="Times New Roman" w:cs="Times New Roman"/>
          <w:b/>
          <w:sz w:val="24"/>
          <w:szCs w:val="24"/>
        </w:rPr>
        <w:t>Отчет о выполнении тестовой процедуры восстановления информации из резервной копии</w:t>
      </w:r>
    </w:p>
    <w:tbl>
      <w:tblPr>
        <w:tblW w:w="14890" w:type="dxa"/>
        <w:tblInd w:w="-139" w:type="dxa"/>
        <w:tblCellMar>
          <w:left w:w="88" w:type="dxa"/>
          <w:right w:w="88" w:type="dxa"/>
        </w:tblCellMar>
        <w:tblLook w:val="04A0" w:firstRow="1" w:lastRow="0" w:firstColumn="1" w:lastColumn="0" w:noHBand="0" w:noVBand="1"/>
      </w:tblPr>
      <w:tblGrid>
        <w:gridCol w:w="2875"/>
        <w:gridCol w:w="2851"/>
        <w:gridCol w:w="2746"/>
        <w:gridCol w:w="1939"/>
        <w:gridCol w:w="2122"/>
        <w:gridCol w:w="2357"/>
      </w:tblGrid>
      <w:tr w:rsidR="00627AFB" w:rsidRPr="008F23B1" w:rsidTr="005850A5">
        <w:trPr>
          <w:trHeight w:val="1680"/>
        </w:trPr>
        <w:tc>
          <w:tcPr>
            <w:tcW w:w="2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Информация, подлежащая восстановлению</w:t>
            </w: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выполнения процедуры восстановления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резервной копии, из которой происходило восстановление</w:t>
            </w: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Результат операции</w:t>
            </w:r>
          </w:p>
        </w:tc>
        <w:tc>
          <w:tcPr>
            <w:tcW w:w="2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Дополнительные отметки</w:t>
            </w:r>
          </w:p>
        </w:tc>
        <w:tc>
          <w:tcPr>
            <w:tcW w:w="2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left="5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Подпись</w:t>
            </w:r>
          </w:p>
          <w:p w:rsidR="00627AFB" w:rsidRPr="008F23B1" w:rsidRDefault="00627AFB" w:rsidP="005850A5">
            <w:pPr>
              <w:spacing w:after="5" w:line="236" w:lineRule="auto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Ответственного работника службы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информационных технологий</w:t>
            </w:r>
          </w:p>
        </w:tc>
      </w:tr>
      <w:tr w:rsidR="00627AFB" w:rsidRPr="008F23B1" w:rsidTr="005850A5">
        <w:trPr>
          <w:trHeight w:val="710"/>
        </w:trPr>
        <w:tc>
          <w:tcPr>
            <w:tcW w:w="2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19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3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627AFB" w:rsidRPr="00DF6292" w:rsidRDefault="00627AFB" w:rsidP="00627AFB">
      <w:pPr>
        <w:pStyle w:val="ab"/>
        <w:widowControl/>
        <w:ind w:left="780"/>
        <w:rPr>
          <w:rFonts w:ascii="Times New Roman" w:hAnsi="Times New Roman" w:cs="Times New Roman"/>
          <w:b/>
          <w:sz w:val="24"/>
          <w:szCs w:val="24"/>
        </w:rPr>
      </w:pPr>
    </w:p>
    <w:p w:rsidR="00627AFB" w:rsidRPr="0050657D" w:rsidRDefault="00627AFB" w:rsidP="00B150E4">
      <w:pPr>
        <w:pStyle w:val="ab"/>
        <w:widowControl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F23B1">
        <w:rPr>
          <w:rFonts w:ascii="Times New Roman" w:hAnsi="Times New Roman" w:cs="Times New Roman"/>
          <w:b/>
          <w:sz w:val="24"/>
          <w:szCs w:val="24"/>
        </w:rPr>
        <w:t>Отчет о контроле процедуры резервного копирования</w:t>
      </w:r>
    </w:p>
    <w:p w:rsidR="00627AFB" w:rsidRPr="00DF6292" w:rsidRDefault="00627AFB" w:rsidP="00627AFB">
      <w:pPr>
        <w:pStyle w:val="ab"/>
        <w:tabs>
          <w:tab w:val="left" w:pos="851"/>
          <w:tab w:val="left" w:pos="993"/>
        </w:tabs>
        <w:spacing w:line="240" w:lineRule="auto"/>
        <w:ind w:left="851"/>
        <w:rPr>
          <w:rFonts w:ascii="Times New Roman" w:eastAsia="Times New Roman" w:hAnsi="Times New Roman" w:cs="Times New Roman"/>
        </w:rPr>
      </w:pPr>
    </w:p>
    <w:tbl>
      <w:tblPr>
        <w:tblW w:w="14890" w:type="dxa"/>
        <w:tblInd w:w="-139" w:type="dxa"/>
        <w:tblCellMar>
          <w:left w:w="107" w:type="dxa"/>
          <w:right w:w="88" w:type="dxa"/>
        </w:tblCellMar>
        <w:tblLook w:val="04A0" w:firstRow="1" w:lastRow="0" w:firstColumn="1" w:lastColumn="0" w:noHBand="0" w:noVBand="1"/>
      </w:tblPr>
      <w:tblGrid>
        <w:gridCol w:w="2400"/>
        <w:gridCol w:w="3139"/>
        <w:gridCol w:w="2285"/>
        <w:gridCol w:w="2568"/>
        <w:gridCol w:w="2285"/>
        <w:gridCol w:w="2213"/>
      </w:tblGrid>
      <w:tr w:rsidR="00627AFB" w:rsidRPr="008F23B1" w:rsidTr="005850A5">
        <w:trPr>
          <w:trHeight w:val="1402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Проверяемая резервная копия</w:t>
            </w: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Даты выполнения двух последних операция резервного копирования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Результат проверки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Дополнительные отметки</w:t>
            </w: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Дата проведения контроля</w:t>
            </w:r>
          </w:p>
        </w:tc>
        <w:tc>
          <w:tcPr>
            <w:tcW w:w="2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center"/>
          </w:tcPr>
          <w:p w:rsidR="00627AFB" w:rsidRPr="008F23B1" w:rsidRDefault="00627AFB" w:rsidP="005850A5">
            <w:pPr>
              <w:spacing w:after="0"/>
              <w:ind w:right="18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Подпись</w:t>
            </w:r>
          </w:p>
          <w:p w:rsidR="00627AFB" w:rsidRPr="008F23B1" w:rsidRDefault="00627AFB" w:rsidP="005850A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F23B1">
              <w:rPr>
                <w:rFonts w:ascii="Times New Roman" w:hAnsi="Times New Roman" w:cs="Times New Roman"/>
              </w:rPr>
              <w:t>Ответственного работника службы безопасности</w:t>
            </w:r>
          </w:p>
        </w:tc>
      </w:tr>
      <w:tr w:rsidR="00627AFB" w:rsidRPr="008F23B1" w:rsidTr="005850A5">
        <w:trPr>
          <w:trHeight w:val="715"/>
        </w:trPr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31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  <w:tc>
          <w:tcPr>
            <w:tcW w:w="22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627AFB" w:rsidRPr="008F23B1" w:rsidRDefault="00627AFB" w:rsidP="005850A5">
            <w:pPr>
              <w:spacing w:after="123"/>
              <w:rPr>
                <w:rFonts w:ascii="Times New Roman" w:hAnsi="Times New Roman" w:cs="Times New Roman"/>
              </w:rPr>
            </w:pPr>
          </w:p>
        </w:tc>
      </w:tr>
    </w:tbl>
    <w:p w:rsidR="00627AFB" w:rsidRPr="00EE7CF6" w:rsidRDefault="00627AFB" w:rsidP="00C60611">
      <w:pPr>
        <w:rPr>
          <w:rFonts w:ascii="Times New Roman" w:eastAsia="Times New Roman" w:hAnsi="Times New Roman" w:cs="Times New Roman"/>
        </w:rPr>
      </w:pPr>
    </w:p>
    <w:p w:rsidR="00EE7CF6" w:rsidRDefault="00EE7CF6" w:rsidP="00EE7CF6">
      <w:pPr>
        <w:rPr>
          <w:rFonts w:ascii="Times New Roman" w:hAnsi="Times New Roman" w:cs="Times New Roman"/>
          <w:b/>
        </w:rPr>
        <w:sectPr w:rsidR="00EE7CF6" w:rsidSect="00F27661">
          <w:pgSz w:w="16838" w:h="11906" w:orient="landscape" w:code="9"/>
          <w:pgMar w:top="993" w:right="851" w:bottom="850" w:left="1134" w:header="0" w:footer="406" w:gutter="0"/>
          <w:pgNumType w:start="21"/>
          <w:cols w:space="720"/>
          <w:titlePg/>
          <w:docGrid w:linePitch="299"/>
        </w:sectPr>
      </w:pPr>
    </w:p>
    <w:p w:rsidR="00EE7CF6" w:rsidRPr="00DD2F8D" w:rsidRDefault="00EE7CF6" w:rsidP="00EE7CF6">
      <w:pPr>
        <w:rPr>
          <w:rFonts w:ascii="Times New Roman" w:hAnsi="Times New Roman" w:cs="Times New Roman"/>
          <w:b/>
        </w:rPr>
      </w:pPr>
      <w:r w:rsidRPr="00EE57E9">
        <w:rPr>
          <w:rFonts w:ascii="Times New Roman" w:hAnsi="Times New Roman" w:cs="Times New Roman"/>
          <w:b/>
        </w:rPr>
        <w:lastRenderedPageBreak/>
        <w:t xml:space="preserve">Подготовили:  </w:t>
      </w:r>
    </w:p>
    <w:p w:rsidR="00EE7CF6" w:rsidRPr="00D260CB" w:rsidDel="00FA6120" w:rsidRDefault="00EE7CF6" w:rsidP="00EE7CF6">
      <w:pPr>
        <w:rPr>
          <w:del w:id="1381" w:author="Burnashev, Yuriy Yu." w:date="2020-03-17T08:34:00Z"/>
          <w:rFonts w:ascii="Times New Roman" w:hAnsi="Times New Roman" w:cs="Times New Roman"/>
          <w:b/>
        </w:rPr>
      </w:pPr>
      <w:r w:rsidRPr="00EE57E9">
        <w:rPr>
          <w:rFonts w:ascii="Times New Roman" w:hAnsi="Times New Roman" w:cs="Times New Roman"/>
          <w:b/>
        </w:rPr>
        <w:t xml:space="preserve">Начальник Службы ИТ и Связи КГПК___________________ </w:t>
      </w:r>
      <w:del w:id="1382" w:author="Burnashev, Yuriy Yu." w:date="2020-03-17T08:34:00Z">
        <w:r w:rsidRPr="00EE57E9" w:rsidDel="00FA6120">
          <w:rPr>
            <w:rFonts w:ascii="Times New Roman" w:hAnsi="Times New Roman" w:cs="Times New Roman"/>
            <w:b/>
          </w:rPr>
          <w:delText>Ахметчинов М. К.</w:delText>
        </w:r>
      </w:del>
      <w:ins w:id="1383" w:author="Burnashev, Yuriy Yu." w:date="2020-03-17T08:34:00Z">
        <w:r w:rsidR="00FA6120">
          <w:rPr>
            <w:rFonts w:ascii="Times New Roman" w:hAnsi="Times New Roman" w:cs="Times New Roman"/>
            <w:b/>
          </w:rPr>
          <w:t>Щепин С.В.</w:t>
        </w:r>
      </w:ins>
      <w:r w:rsidRPr="00EE57E9">
        <w:rPr>
          <w:rFonts w:ascii="Times New Roman" w:hAnsi="Times New Roman" w:cs="Times New Roman"/>
          <w:b/>
        </w:rPr>
        <w:t>/</w:t>
      </w:r>
      <w:ins w:id="1384" w:author="Burnashev, Yuriy Yu." w:date="2020-03-17T08:34:00Z">
        <w:r w:rsidR="00FA6120" w:rsidRPr="00EE57E9" w:rsidDel="00FA6120">
          <w:rPr>
            <w:rFonts w:ascii="Times New Roman" w:hAnsi="Times New Roman" w:cs="Times New Roman"/>
            <w:b/>
          </w:rPr>
          <w:t xml:space="preserve"> </w:t>
        </w:r>
      </w:ins>
      <w:del w:id="1385" w:author="Burnashev, Yuriy Yu." w:date="2020-03-17T08:34:00Z">
        <w:r w:rsidRPr="00EE57E9" w:rsidDel="00FA6120">
          <w:rPr>
            <w:rFonts w:ascii="Times New Roman" w:hAnsi="Times New Roman" w:cs="Times New Roman"/>
            <w:b/>
          </w:rPr>
          <w:delText>Баронин В.В.</w:delText>
        </w:r>
      </w:del>
    </w:p>
    <w:p w:rsidR="00EE7CF6" w:rsidRDefault="00EE7CF6" w:rsidP="00EE7CF6">
      <w:pPr>
        <w:rPr>
          <w:rFonts w:ascii="Times New Roman" w:hAnsi="Times New Roman" w:cs="Times New Roman"/>
          <w:b/>
        </w:rPr>
      </w:pPr>
      <w:r w:rsidRPr="00EE57E9">
        <w:rPr>
          <w:rFonts w:ascii="Times New Roman" w:hAnsi="Times New Roman" w:cs="Times New Roman"/>
          <w:b/>
        </w:rPr>
        <w:t>Старший инженер ИП ООО «ITPS-</w:t>
      </w:r>
      <w:proofErr w:type="spellStart"/>
      <w:proofErr w:type="gramStart"/>
      <w:r w:rsidRPr="00EE57E9">
        <w:rPr>
          <w:rFonts w:ascii="Times New Roman" w:hAnsi="Times New Roman" w:cs="Times New Roman"/>
          <w:b/>
        </w:rPr>
        <w:t>Asia</w:t>
      </w:r>
      <w:proofErr w:type="spellEnd"/>
      <w:r w:rsidRPr="00EE57E9">
        <w:rPr>
          <w:rFonts w:ascii="Times New Roman" w:hAnsi="Times New Roman" w:cs="Times New Roman"/>
          <w:b/>
        </w:rPr>
        <w:t>»_</w:t>
      </w:r>
      <w:proofErr w:type="gramEnd"/>
      <w:r w:rsidRPr="00EE57E9">
        <w:rPr>
          <w:rFonts w:ascii="Times New Roman" w:hAnsi="Times New Roman" w:cs="Times New Roman"/>
          <w:b/>
        </w:rPr>
        <w:t>_________________</w:t>
      </w:r>
      <w:proofErr w:type="spellStart"/>
      <w:r w:rsidRPr="00EE57E9">
        <w:rPr>
          <w:rFonts w:ascii="Times New Roman" w:hAnsi="Times New Roman" w:cs="Times New Roman"/>
          <w:b/>
        </w:rPr>
        <w:t>Хаванцев</w:t>
      </w:r>
      <w:proofErr w:type="spellEnd"/>
      <w:r w:rsidRPr="00EE57E9">
        <w:rPr>
          <w:rFonts w:ascii="Times New Roman" w:hAnsi="Times New Roman" w:cs="Times New Roman"/>
          <w:b/>
        </w:rPr>
        <w:t xml:space="preserve"> А.В./Стригин А.Б.</w:t>
      </w:r>
    </w:p>
    <w:p w:rsidR="00EE7CF6" w:rsidRDefault="00EE7CF6" w:rsidP="00EE7CF6">
      <w:pPr>
        <w:rPr>
          <w:rFonts w:ascii="Times New Roman" w:hAnsi="Times New Roman" w:cs="Times New Roman"/>
          <w:b/>
        </w:rPr>
      </w:pPr>
      <w:r w:rsidRPr="00EE57E9">
        <w:rPr>
          <w:rFonts w:ascii="Times New Roman" w:hAnsi="Times New Roman" w:cs="Times New Roman"/>
          <w:b/>
        </w:rPr>
        <w:t>Старший инженер ИП ООО «ITPS-</w:t>
      </w:r>
      <w:proofErr w:type="spellStart"/>
      <w:r w:rsidRPr="00EE57E9">
        <w:rPr>
          <w:rFonts w:ascii="Times New Roman" w:hAnsi="Times New Roman" w:cs="Times New Roman"/>
          <w:b/>
        </w:rPr>
        <w:t>Asia</w:t>
      </w:r>
      <w:proofErr w:type="spellEnd"/>
      <w:r w:rsidRPr="00EE57E9">
        <w:rPr>
          <w:rFonts w:ascii="Times New Roman" w:hAnsi="Times New Roman" w:cs="Times New Roman"/>
          <w:b/>
        </w:rPr>
        <w:t>»__________________</w:t>
      </w:r>
      <w:proofErr w:type="spellStart"/>
      <w:r>
        <w:rPr>
          <w:rFonts w:ascii="Times New Roman" w:hAnsi="Times New Roman" w:cs="Times New Roman"/>
          <w:b/>
        </w:rPr>
        <w:t>Муминов</w:t>
      </w:r>
      <w:proofErr w:type="spellEnd"/>
      <w:r>
        <w:rPr>
          <w:rFonts w:ascii="Times New Roman" w:hAnsi="Times New Roman" w:cs="Times New Roman"/>
          <w:b/>
        </w:rPr>
        <w:t xml:space="preserve"> И.Б.</w:t>
      </w:r>
      <w:r w:rsidRPr="00EE57E9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Уточкин С.А.</w:t>
      </w:r>
    </w:p>
    <w:p w:rsidR="00EE7CF6" w:rsidRDefault="00EE7CF6" w:rsidP="00EE7CF6">
      <w:r w:rsidRPr="00EE57E9">
        <w:rPr>
          <w:rFonts w:ascii="Times New Roman" w:hAnsi="Times New Roman" w:cs="Times New Roman"/>
          <w:b/>
        </w:rPr>
        <w:t>Старший инженер ИП ООО «ITPS-</w:t>
      </w:r>
      <w:proofErr w:type="spellStart"/>
      <w:r w:rsidRPr="00EE57E9">
        <w:rPr>
          <w:rFonts w:ascii="Times New Roman" w:hAnsi="Times New Roman" w:cs="Times New Roman"/>
          <w:b/>
        </w:rPr>
        <w:t>Asia</w:t>
      </w:r>
      <w:proofErr w:type="spellEnd"/>
      <w:r w:rsidRPr="00EE57E9">
        <w:rPr>
          <w:rFonts w:ascii="Times New Roman" w:hAnsi="Times New Roman" w:cs="Times New Roman"/>
          <w:b/>
        </w:rPr>
        <w:t>»__________________</w:t>
      </w:r>
      <w:r>
        <w:rPr>
          <w:rFonts w:ascii="Times New Roman" w:hAnsi="Times New Roman" w:cs="Times New Roman"/>
          <w:b/>
        </w:rPr>
        <w:t>Бурнашев Ю. Ю.</w:t>
      </w:r>
      <w:r w:rsidRPr="00EE57E9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Головченко А. Э.</w:t>
      </w:r>
    </w:p>
    <w:p w:rsidR="00EE7CF6" w:rsidRPr="00EE7CF6" w:rsidRDefault="00EE7CF6" w:rsidP="00C60611">
      <w:pPr>
        <w:rPr>
          <w:rFonts w:ascii="Times New Roman" w:eastAsia="Times New Roman" w:hAnsi="Times New Roman" w:cs="Times New Roman"/>
        </w:rPr>
      </w:pPr>
    </w:p>
    <w:sectPr w:rsidR="00EE7CF6" w:rsidRPr="00EE7CF6" w:rsidSect="00F27661">
      <w:pgSz w:w="11906" w:h="16838" w:code="9"/>
      <w:pgMar w:top="851" w:right="850" w:bottom="1134" w:left="993" w:header="0" w:footer="406" w:gutter="0"/>
      <w:pgNumType w:start="2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202" w:rsidRDefault="00FB5202" w:rsidP="001065FF">
      <w:pPr>
        <w:spacing w:after="0" w:line="240" w:lineRule="auto"/>
      </w:pPr>
      <w:r>
        <w:separator/>
      </w:r>
    </w:p>
  </w:endnote>
  <w:endnote w:type="continuationSeparator" w:id="0">
    <w:p w:rsidR="00FB5202" w:rsidRDefault="00FB5202" w:rsidP="0010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3D" w:rsidRPr="009372E3" w:rsidRDefault="00661C3D" w:rsidP="00344FB2">
    <w:pPr>
      <w:pStyle w:val="a7"/>
      <w:jc w:val="center"/>
      <w:rPr>
        <w:rFonts w:ascii="Times New Roman" w:hAnsi="Times New Roman" w:cs="Times New Roman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3D" w:rsidRDefault="00661C3D" w:rsidP="00F27661">
    <w:pPr>
      <w:pStyle w:val="a7"/>
      <w:tabs>
        <w:tab w:val="left" w:pos="6937"/>
      </w:tabs>
    </w:pPr>
    <w:r>
      <w:tab/>
    </w:r>
    <w:r>
      <w:tab/>
    </w:r>
  </w:p>
  <w:p w:rsidR="00661C3D" w:rsidRDefault="00661C3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3D" w:rsidRDefault="00661C3D">
    <w:pPr>
      <w:pStyle w:val="a7"/>
      <w:jc w:val="center"/>
    </w:pPr>
  </w:p>
  <w:p w:rsidR="00661C3D" w:rsidRPr="00CA2713" w:rsidRDefault="00661C3D" w:rsidP="00344FB2">
    <w:pPr>
      <w:pStyle w:val="a7"/>
      <w:jc w:val="center"/>
      <w:rPr>
        <w:rFonts w:ascii="Times New Roman" w:hAnsi="Times New Roman"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3D" w:rsidRDefault="00661C3D">
    <w:pPr>
      <w:pStyle w:val="a7"/>
      <w:jc w:val="center"/>
    </w:pPr>
  </w:p>
  <w:p w:rsidR="00661C3D" w:rsidRPr="00CA2713" w:rsidRDefault="00661C3D" w:rsidP="00344FB2">
    <w:pPr>
      <w:pStyle w:val="a7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202" w:rsidRDefault="00FB5202" w:rsidP="001065FF">
      <w:pPr>
        <w:spacing w:after="0" w:line="240" w:lineRule="auto"/>
      </w:pPr>
      <w:r>
        <w:separator/>
      </w:r>
    </w:p>
  </w:footnote>
  <w:footnote w:type="continuationSeparator" w:id="0">
    <w:p w:rsidR="00FB5202" w:rsidRDefault="00FB5202" w:rsidP="00106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70D7C"/>
    <w:multiLevelType w:val="hybridMultilevel"/>
    <w:tmpl w:val="D5F22FEE"/>
    <w:lvl w:ilvl="0" w:tplc="F5DEDB7C">
      <w:start w:val="1"/>
      <w:numFmt w:val="upperRoman"/>
      <w:lvlText w:val="%1-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BE7AA9"/>
    <w:multiLevelType w:val="hybridMultilevel"/>
    <w:tmpl w:val="0B8AF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B592B"/>
    <w:multiLevelType w:val="multilevel"/>
    <w:tmpl w:val="5B205316"/>
    <w:lvl w:ilvl="0">
      <w:start w:val="1"/>
      <w:numFmt w:val="decimal"/>
      <w:lvlText w:val="%1."/>
      <w:lvlJc w:val="left"/>
      <w:pPr>
        <w:ind w:left="3905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54F6268"/>
    <w:multiLevelType w:val="hybridMultilevel"/>
    <w:tmpl w:val="E294E6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E40674"/>
    <w:multiLevelType w:val="multilevel"/>
    <w:tmpl w:val="81BC8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23150D"/>
    <w:multiLevelType w:val="multilevel"/>
    <w:tmpl w:val="74960A84"/>
    <w:lvl w:ilvl="0">
      <w:start w:val="1"/>
      <w:numFmt w:val="decimal"/>
      <w:lvlText w:val="%1"/>
      <w:lvlJc w:val="right"/>
      <w:pPr>
        <w:ind w:left="0" w:firstLine="227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 w15:restartNumberingAfterBreak="0">
    <w:nsid w:val="520E28CE"/>
    <w:multiLevelType w:val="multilevel"/>
    <w:tmpl w:val="A4D64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377D08"/>
    <w:multiLevelType w:val="hybridMultilevel"/>
    <w:tmpl w:val="A940B0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B560239"/>
    <w:multiLevelType w:val="hybridMultilevel"/>
    <w:tmpl w:val="D6204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94584"/>
    <w:multiLevelType w:val="hybridMultilevel"/>
    <w:tmpl w:val="43DA8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46158"/>
    <w:multiLevelType w:val="multilevel"/>
    <w:tmpl w:val="552E39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7A4E5DFD"/>
    <w:multiLevelType w:val="hybridMultilevel"/>
    <w:tmpl w:val="16C286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603030"/>
    <w:multiLevelType w:val="hybridMultilevel"/>
    <w:tmpl w:val="BF5A6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2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urnashev, Yuriy Yu.">
    <w15:presenceInfo w15:providerId="AD" w15:userId="S-1-5-21-2783898812-888472134-174728599-8396"/>
  </w15:person>
  <w15:person w15:author="Radu, Dmitriy G.">
    <w15:presenceInfo w15:providerId="AD" w15:userId="S-1-5-21-2783898812-888472134-174728599-4624"/>
  </w15:person>
  <w15:person w15:author="Koblov, Aleksandr Yu.">
    <w15:presenceInfo w15:providerId="AD" w15:userId="S-1-5-21-2783898812-888472134-174728599-7148"/>
  </w15:person>
  <w15:person w15:author="Golovchenko, Andrey E.">
    <w15:presenceInfo w15:providerId="AD" w15:userId="S-1-5-21-2783898812-888472134-174728599-83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FF"/>
    <w:rsid w:val="00005024"/>
    <w:rsid w:val="00013199"/>
    <w:rsid w:val="00020BD7"/>
    <w:rsid w:val="00022BBD"/>
    <w:rsid w:val="0003693D"/>
    <w:rsid w:val="0004043E"/>
    <w:rsid w:val="000406E3"/>
    <w:rsid w:val="00051D3C"/>
    <w:rsid w:val="000614A0"/>
    <w:rsid w:val="00096C09"/>
    <w:rsid w:val="000B1570"/>
    <w:rsid w:val="000D3A05"/>
    <w:rsid w:val="000E23B4"/>
    <w:rsid w:val="000F0EE4"/>
    <w:rsid w:val="001065FF"/>
    <w:rsid w:val="00134EAA"/>
    <w:rsid w:val="00147425"/>
    <w:rsid w:val="00150372"/>
    <w:rsid w:val="001617BB"/>
    <w:rsid w:val="00164AA1"/>
    <w:rsid w:val="00166716"/>
    <w:rsid w:val="00177929"/>
    <w:rsid w:val="00184195"/>
    <w:rsid w:val="00184EF6"/>
    <w:rsid w:val="001D6BF0"/>
    <w:rsid w:val="001E6AB5"/>
    <w:rsid w:val="001F0E44"/>
    <w:rsid w:val="002279E3"/>
    <w:rsid w:val="00235B23"/>
    <w:rsid w:val="002577AB"/>
    <w:rsid w:val="00270FBC"/>
    <w:rsid w:val="00272FEA"/>
    <w:rsid w:val="00294EB0"/>
    <w:rsid w:val="002C3EF7"/>
    <w:rsid w:val="002C5B5E"/>
    <w:rsid w:val="002D65BA"/>
    <w:rsid w:val="002F20D4"/>
    <w:rsid w:val="002F2469"/>
    <w:rsid w:val="00344FB2"/>
    <w:rsid w:val="00345C78"/>
    <w:rsid w:val="003464E2"/>
    <w:rsid w:val="00355CD8"/>
    <w:rsid w:val="003677FE"/>
    <w:rsid w:val="003769FE"/>
    <w:rsid w:val="00386F1C"/>
    <w:rsid w:val="003875C6"/>
    <w:rsid w:val="00387AC6"/>
    <w:rsid w:val="003A51B5"/>
    <w:rsid w:val="003B36F5"/>
    <w:rsid w:val="003C78C5"/>
    <w:rsid w:val="003D44F6"/>
    <w:rsid w:val="003D6604"/>
    <w:rsid w:val="003D6BDA"/>
    <w:rsid w:val="003E1968"/>
    <w:rsid w:val="00407BB3"/>
    <w:rsid w:val="00431C51"/>
    <w:rsid w:val="00441C82"/>
    <w:rsid w:val="00445818"/>
    <w:rsid w:val="0046206A"/>
    <w:rsid w:val="004675E7"/>
    <w:rsid w:val="004B0409"/>
    <w:rsid w:val="004D5DD8"/>
    <w:rsid w:val="004D7831"/>
    <w:rsid w:val="004D7F4D"/>
    <w:rsid w:val="0050657D"/>
    <w:rsid w:val="00553D4C"/>
    <w:rsid w:val="0055428F"/>
    <w:rsid w:val="00567186"/>
    <w:rsid w:val="005745C3"/>
    <w:rsid w:val="005850A5"/>
    <w:rsid w:val="005D161E"/>
    <w:rsid w:val="005D6572"/>
    <w:rsid w:val="005E5410"/>
    <w:rsid w:val="00600AB3"/>
    <w:rsid w:val="00627AFB"/>
    <w:rsid w:val="00631606"/>
    <w:rsid w:val="00660178"/>
    <w:rsid w:val="00661C3D"/>
    <w:rsid w:val="006B677F"/>
    <w:rsid w:val="006B7473"/>
    <w:rsid w:val="006C6C7A"/>
    <w:rsid w:val="006E5F5F"/>
    <w:rsid w:val="006F4661"/>
    <w:rsid w:val="006F6E8C"/>
    <w:rsid w:val="007214EE"/>
    <w:rsid w:val="00762BE8"/>
    <w:rsid w:val="00767098"/>
    <w:rsid w:val="00783597"/>
    <w:rsid w:val="007B374D"/>
    <w:rsid w:val="007F0A1A"/>
    <w:rsid w:val="007F6C43"/>
    <w:rsid w:val="00806258"/>
    <w:rsid w:val="00827A94"/>
    <w:rsid w:val="008329F3"/>
    <w:rsid w:val="00845970"/>
    <w:rsid w:val="008623D0"/>
    <w:rsid w:val="008657B3"/>
    <w:rsid w:val="00896A65"/>
    <w:rsid w:val="008D13E9"/>
    <w:rsid w:val="008E0F27"/>
    <w:rsid w:val="008E6BE4"/>
    <w:rsid w:val="008F23B1"/>
    <w:rsid w:val="009372E3"/>
    <w:rsid w:val="00950745"/>
    <w:rsid w:val="00967452"/>
    <w:rsid w:val="009676A5"/>
    <w:rsid w:val="009814A4"/>
    <w:rsid w:val="00987AF9"/>
    <w:rsid w:val="00992170"/>
    <w:rsid w:val="009F5943"/>
    <w:rsid w:val="009F6192"/>
    <w:rsid w:val="00A0565F"/>
    <w:rsid w:val="00A20D2C"/>
    <w:rsid w:val="00A360DF"/>
    <w:rsid w:val="00A62D74"/>
    <w:rsid w:val="00AD4CCE"/>
    <w:rsid w:val="00AF4C25"/>
    <w:rsid w:val="00B150E4"/>
    <w:rsid w:val="00B26A4A"/>
    <w:rsid w:val="00B35E8B"/>
    <w:rsid w:val="00B4049D"/>
    <w:rsid w:val="00B41A52"/>
    <w:rsid w:val="00B55004"/>
    <w:rsid w:val="00B76102"/>
    <w:rsid w:val="00B90BFF"/>
    <w:rsid w:val="00B91C13"/>
    <w:rsid w:val="00BA5C77"/>
    <w:rsid w:val="00BA714E"/>
    <w:rsid w:val="00BB17C6"/>
    <w:rsid w:val="00BD1B7F"/>
    <w:rsid w:val="00BD6C49"/>
    <w:rsid w:val="00BE0690"/>
    <w:rsid w:val="00BE7547"/>
    <w:rsid w:val="00BF38B0"/>
    <w:rsid w:val="00C05D1B"/>
    <w:rsid w:val="00C165E9"/>
    <w:rsid w:val="00C16D5C"/>
    <w:rsid w:val="00C16E3A"/>
    <w:rsid w:val="00C3049E"/>
    <w:rsid w:val="00C51CAE"/>
    <w:rsid w:val="00C560FE"/>
    <w:rsid w:val="00C60611"/>
    <w:rsid w:val="00C65559"/>
    <w:rsid w:val="00C65E86"/>
    <w:rsid w:val="00C674F0"/>
    <w:rsid w:val="00C748DE"/>
    <w:rsid w:val="00C87737"/>
    <w:rsid w:val="00CA2713"/>
    <w:rsid w:val="00CB7224"/>
    <w:rsid w:val="00CC22DF"/>
    <w:rsid w:val="00CC3335"/>
    <w:rsid w:val="00CD2732"/>
    <w:rsid w:val="00CE0FD6"/>
    <w:rsid w:val="00CE1B67"/>
    <w:rsid w:val="00D47CD0"/>
    <w:rsid w:val="00D82282"/>
    <w:rsid w:val="00D842AE"/>
    <w:rsid w:val="00D9632D"/>
    <w:rsid w:val="00DD454A"/>
    <w:rsid w:val="00DE35B1"/>
    <w:rsid w:val="00DE41EC"/>
    <w:rsid w:val="00DF13D6"/>
    <w:rsid w:val="00DF58C5"/>
    <w:rsid w:val="00E10E2E"/>
    <w:rsid w:val="00E432B8"/>
    <w:rsid w:val="00E7383B"/>
    <w:rsid w:val="00E75FB5"/>
    <w:rsid w:val="00E818DE"/>
    <w:rsid w:val="00E8413A"/>
    <w:rsid w:val="00EA791F"/>
    <w:rsid w:val="00EB3E76"/>
    <w:rsid w:val="00EC1A0D"/>
    <w:rsid w:val="00ED582D"/>
    <w:rsid w:val="00EE7CF6"/>
    <w:rsid w:val="00EF5A19"/>
    <w:rsid w:val="00F06D53"/>
    <w:rsid w:val="00F167DF"/>
    <w:rsid w:val="00F27661"/>
    <w:rsid w:val="00FA6120"/>
    <w:rsid w:val="00FB3EB5"/>
    <w:rsid w:val="00FB5202"/>
    <w:rsid w:val="00FC5406"/>
    <w:rsid w:val="00FC7B34"/>
    <w:rsid w:val="00FE2870"/>
    <w:rsid w:val="00FE77F4"/>
    <w:rsid w:val="00FF19D2"/>
    <w:rsid w:val="00FF47E0"/>
    <w:rsid w:val="00FF5E8A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BE35A6D-42A7-4DBD-B457-94FB84DB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FF"/>
    <w:pPr>
      <w:widowControl w:val="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next w:val="a"/>
    <w:link w:val="10"/>
    <w:rsid w:val="001065FF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1065FF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1065FF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1065FF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1065FF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link w:val="60"/>
    <w:rsid w:val="001065FF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5FF"/>
    <w:rPr>
      <w:rFonts w:ascii="Calibri" w:eastAsia="Calibri" w:hAnsi="Calibri" w:cs="Calibri"/>
      <w:b/>
      <w:color w:val="000000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1065FF"/>
    <w:rPr>
      <w:rFonts w:ascii="Calibri" w:eastAsia="Calibri" w:hAnsi="Calibri" w:cs="Calibri"/>
      <w:b/>
      <w:color w:val="00000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1065FF"/>
    <w:rPr>
      <w:rFonts w:ascii="Calibri" w:eastAsia="Calibri" w:hAnsi="Calibri" w:cs="Calibri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1065FF"/>
    <w:rPr>
      <w:rFonts w:ascii="Calibri" w:eastAsia="Calibri" w:hAnsi="Calibri" w:cs="Calibri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065FF"/>
    <w:rPr>
      <w:rFonts w:ascii="Calibri" w:eastAsia="Calibri" w:hAnsi="Calibri" w:cs="Calibri"/>
      <w:b/>
      <w:color w:val="000000"/>
      <w:lang w:eastAsia="ru-RU"/>
    </w:rPr>
  </w:style>
  <w:style w:type="character" w:customStyle="1" w:styleId="60">
    <w:name w:val="Заголовок 6 Знак"/>
    <w:basedOn w:val="a0"/>
    <w:link w:val="6"/>
    <w:rsid w:val="001065FF"/>
    <w:rPr>
      <w:rFonts w:ascii="Calibri" w:eastAsia="Calibri" w:hAnsi="Calibri" w:cs="Calibri"/>
      <w:b/>
      <w:color w:val="000000"/>
      <w:sz w:val="20"/>
      <w:szCs w:val="20"/>
      <w:lang w:eastAsia="ru-RU"/>
    </w:rPr>
  </w:style>
  <w:style w:type="table" w:customStyle="1" w:styleId="TableNormal">
    <w:name w:val="Table Normal"/>
    <w:rsid w:val="001065FF"/>
    <w:pPr>
      <w:widowControl w:val="0"/>
    </w:pPr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1065FF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1065FF"/>
    <w:rPr>
      <w:rFonts w:ascii="Calibri" w:eastAsia="Calibri" w:hAnsi="Calibri" w:cs="Calibri"/>
      <w:b/>
      <w:color w:val="000000"/>
      <w:sz w:val="72"/>
      <w:szCs w:val="72"/>
      <w:lang w:eastAsia="ru-RU"/>
    </w:rPr>
  </w:style>
  <w:style w:type="paragraph" w:styleId="a5">
    <w:name w:val="header"/>
    <w:basedOn w:val="a"/>
    <w:link w:val="a6"/>
    <w:uiPriority w:val="99"/>
    <w:unhideWhenUsed/>
    <w:rsid w:val="0010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5FF"/>
    <w:rPr>
      <w:rFonts w:ascii="Calibri" w:eastAsia="Calibri" w:hAnsi="Calibri" w:cs="Calibri"/>
      <w:color w:val="000000"/>
      <w:lang w:eastAsia="ru-RU"/>
    </w:rPr>
  </w:style>
  <w:style w:type="paragraph" w:styleId="a7">
    <w:name w:val="footer"/>
    <w:basedOn w:val="a"/>
    <w:link w:val="a8"/>
    <w:uiPriority w:val="99"/>
    <w:unhideWhenUsed/>
    <w:rsid w:val="001065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5FF"/>
    <w:rPr>
      <w:rFonts w:ascii="Calibri" w:eastAsia="Calibri" w:hAnsi="Calibri" w:cs="Calibri"/>
      <w:color w:val="000000"/>
      <w:lang w:eastAsia="ru-RU"/>
    </w:rPr>
  </w:style>
  <w:style w:type="paragraph" w:styleId="a9">
    <w:name w:val="No Spacing"/>
    <w:uiPriority w:val="1"/>
    <w:qFormat/>
    <w:rsid w:val="001065FF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table" w:styleId="aa">
    <w:name w:val="Table Grid"/>
    <w:basedOn w:val="a1"/>
    <w:uiPriority w:val="39"/>
    <w:rsid w:val="001065FF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065FF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ac">
    <w:name w:val="Текст выноски Знак"/>
    <w:basedOn w:val="a0"/>
    <w:link w:val="ad"/>
    <w:uiPriority w:val="99"/>
    <w:semiHidden/>
    <w:rsid w:val="001065FF"/>
    <w:rPr>
      <w:rFonts w:ascii="Segoe UI" w:eastAsia="Calibri" w:hAnsi="Segoe UI" w:cs="Segoe UI"/>
      <w:color w:val="000000"/>
      <w:sz w:val="18"/>
      <w:szCs w:val="18"/>
      <w:lang w:eastAsia="ru-RU"/>
    </w:rPr>
  </w:style>
  <w:style w:type="paragraph" w:styleId="ad">
    <w:name w:val="Balloon Text"/>
    <w:basedOn w:val="a"/>
    <w:link w:val="ac"/>
    <w:uiPriority w:val="99"/>
    <w:semiHidden/>
    <w:unhideWhenUsed/>
    <w:rsid w:val="001065F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1065F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065FF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065F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065FF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f2">
    <w:name w:val="Subtitle"/>
    <w:basedOn w:val="a"/>
    <w:next w:val="a"/>
    <w:link w:val="af3"/>
    <w:rsid w:val="001065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3">
    <w:name w:val="Подзаголовок Знак"/>
    <w:basedOn w:val="a0"/>
    <w:link w:val="af2"/>
    <w:rsid w:val="001065F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styleId="af4">
    <w:name w:val="line number"/>
    <w:basedOn w:val="a0"/>
    <w:uiPriority w:val="99"/>
    <w:semiHidden/>
    <w:unhideWhenUsed/>
    <w:rsid w:val="00CD2732"/>
  </w:style>
  <w:style w:type="character" w:styleId="af5">
    <w:name w:val="annotation reference"/>
    <w:basedOn w:val="a0"/>
    <w:uiPriority w:val="99"/>
    <w:semiHidden/>
    <w:unhideWhenUsed/>
    <w:rsid w:val="00AF4C25"/>
    <w:rPr>
      <w:sz w:val="16"/>
      <w:szCs w:val="16"/>
    </w:rPr>
  </w:style>
  <w:style w:type="character" w:styleId="af6">
    <w:name w:val="Hyperlink"/>
    <w:basedOn w:val="a0"/>
    <w:uiPriority w:val="99"/>
    <w:unhideWhenUsed/>
    <w:rsid w:val="002D65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A6D1D-A9AC-42BD-B253-B05FF79A6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5715</Words>
  <Characters>32576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Sagitdinov, Ildar R.</dc:creator>
  <cp:lastModifiedBy>Golovchenko, Andrey E.</cp:lastModifiedBy>
  <cp:revision>4</cp:revision>
  <cp:lastPrinted>2018-11-19T03:48:00Z</cp:lastPrinted>
  <dcterms:created xsi:type="dcterms:W3CDTF">2020-04-01T16:59:00Z</dcterms:created>
  <dcterms:modified xsi:type="dcterms:W3CDTF">2020-06-17T03:33:00Z</dcterms:modified>
</cp:coreProperties>
</file>